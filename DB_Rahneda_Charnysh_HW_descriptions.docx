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284C1224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del w:id="1" w:author="Rahneda Charnysh" w:date="2024-04-20T16:06:00Z">
              <w:r w:rsidRPr="00426215" w:rsidDel="00CF6C2F">
                <w:rPr>
                  <w:rFonts w:ascii="Arial" w:hAnsi="Arial" w:cs="Arial"/>
                  <w:b/>
                  <w:bCs/>
                  <w:sz w:val="18"/>
                  <w:szCs w:val="18"/>
                </w:rPr>
                <w:delText>Logo / Image</w:delText>
              </w:r>
            </w:del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2" w:name="_Toc456598587"/>
      <w:bookmarkStart w:id="3" w:name="_Toc456600918"/>
      <w:bookmarkStart w:id="4" w:name="_Toc2484421"/>
      <w:bookmarkStart w:id="5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BA159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BA159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BA1592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BA159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BA159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BA159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BA159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6" w:name="_Section_1"/>
      <w:bookmarkEnd w:id="6"/>
      <w:r w:rsidRPr="008E2573">
        <w:br w:type="page"/>
      </w:r>
      <w:bookmarkEnd w:id="2"/>
      <w:bookmarkEnd w:id="3"/>
      <w:bookmarkEnd w:id="4"/>
      <w:bookmarkEnd w:id="5"/>
    </w:p>
    <w:p w14:paraId="31B69AA4" w14:textId="77777777" w:rsidR="00426215" w:rsidRDefault="00426215" w:rsidP="00426215">
      <w:pPr>
        <w:pStyle w:val="1"/>
        <w:ind w:left="431" w:hanging="431"/>
      </w:pPr>
      <w:bookmarkStart w:id="7" w:name="_Toc412572569"/>
      <w:bookmarkStart w:id="8" w:name="_Toc509167633"/>
      <w:bookmarkStart w:id="9" w:name="_Toc62212630"/>
      <w:r>
        <w:lastRenderedPageBreak/>
        <w:t>Business Description</w:t>
      </w:r>
      <w:bookmarkEnd w:id="7"/>
      <w:bookmarkEnd w:id="8"/>
      <w:bookmarkEnd w:id="9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10" w:name="_Toc412572570"/>
      <w:bookmarkStart w:id="11" w:name="_Toc509167634"/>
      <w:bookmarkStart w:id="12" w:name="_Toc62212631"/>
      <w:r>
        <w:t>Business background</w:t>
      </w:r>
      <w:bookmarkEnd w:id="10"/>
      <w:bookmarkEnd w:id="11"/>
      <w:bookmarkEnd w:id="12"/>
    </w:p>
    <w:p w14:paraId="1CE130DD" w14:textId="1BC30B6C" w:rsidR="00C403FF" w:rsidRPr="00DA2109" w:rsidRDefault="003D4DF9" w:rsidP="00505414">
      <w:pPr>
        <w:pStyle w:val="a2"/>
        <w:rPr>
          <w:ins w:id="13" w:author="Rahneda Charnysh" w:date="2024-04-20T15:10:00Z"/>
          <w:rFonts w:ascii="Bahnschrift" w:hAnsi="Bahnschrift"/>
          <w:color w:val="0D0D0D"/>
          <w:sz w:val="24"/>
          <w:szCs w:val="24"/>
          <w:shd w:val="clear" w:color="auto" w:fill="FFFFFF"/>
          <w:rPrChange w:id="14" w:author="Rahneda Charnysh" w:date="2024-04-20T16:05:00Z">
            <w:rPr>
              <w:ins w:id="15" w:author="Rahneda Charnysh" w:date="2024-04-20T15:10:00Z"/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</w:rPrChange>
        </w:rPr>
        <w:pPrChange w:id="16" w:author="Rahneda Charnysh" w:date="2024-04-20T15:20:00Z">
          <w:pPr>
            <w:pStyle w:val="a2"/>
            <w:ind w:left="720"/>
          </w:pPr>
        </w:pPrChange>
      </w:pPr>
      <w:ins w:id="17" w:author="Rahneda Charnysh" w:date="2024-04-20T14:49:00Z"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18" w:author="Rahneda Charnysh" w:date="2024-04-20T16:05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Our organization is dedicated to promoting and facilitating the sport of mountain climbing. We organize climbing expeditions, provide training and equipment, and maintain a community of climbers. As our operations have grown, managing climbing-related data has become increasingly challenging. We need a robust database solution to streamline our data management processes and support our growing community of climbers.</w:t>
        </w:r>
      </w:ins>
    </w:p>
    <w:p w14:paraId="2499FA37" w14:textId="77777777" w:rsidR="00EF69AB" w:rsidRPr="003D4DF9" w:rsidRDefault="00EF69AB" w:rsidP="003D4DF9">
      <w:pPr>
        <w:pStyle w:val="a2"/>
        <w:ind w:left="720"/>
        <w:rPr>
          <w:sz w:val="24"/>
          <w:szCs w:val="24"/>
          <w:rPrChange w:id="19" w:author="Rahneda Charnysh" w:date="2024-04-20T14:49:00Z">
            <w:rPr/>
          </w:rPrChange>
        </w:rPr>
        <w:pPrChange w:id="20" w:author="Rahneda Charnysh" w:date="2024-04-20T14:49:00Z">
          <w:pPr>
            <w:pStyle w:val="a2"/>
          </w:pPr>
        </w:pPrChange>
      </w:pPr>
    </w:p>
    <w:p w14:paraId="3F9669AC" w14:textId="58EB986B" w:rsidR="00C403FF" w:rsidRPr="00C403FF" w:rsidRDefault="00426215" w:rsidP="00C403FF">
      <w:pPr>
        <w:pStyle w:val="2"/>
        <w:keepNext w:val="0"/>
        <w:ind w:left="851" w:hanging="851"/>
      </w:pPr>
      <w:bookmarkStart w:id="21" w:name="_Toc412572571"/>
      <w:bookmarkStart w:id="22" w:name="_Toc509167635"/>
      <w:bookmarkStart w:id="2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24" w:name="_Toc462595274"/>
      <w:bookmarkEnd w:id="21"/>
      <w:bookmarkEnd w:id="22"/>
      <w:r w:rsidR="00C403FF" w:rsidRPr="00C403FF">
        <w:t>Current Situation</w:t>
      </w:r>
      <w:bookmarkEnd w:id="23"/>
      <w:bookmarkEnd w:id="24"/>
    </w:p>
    <w:p w14:paraId="459B6ABB" w14:textId="574D1EDF" w:rsidR="00505414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ns w:id="25" w:author="Rahneda Charnysh" w:date="2024-04-20T15:13:00Z"/>
          <w:rFonts w:ascii="Bahnschrift" w:hAnsi="Bahnschrift"/>
          <w:color w:val="0D0D0D"/>
          <w:sz w:val="24"/>
          <w:szCs w:val="24"/>
          <w:lang w:eastAsia="ru-RU"/>
          <w:rPrChange w:id="26" w:author="Rahneda Charnysh" w:date="2024-04-20T16:05:00Z">
            <w:rPr>
              <w:ins w:id="27" w:author="Rahneda Charnysh" w:date="2024-04-20T15:13:00Z"/>
              <w:rFonts w:ascii="Segoe UI" w:hAnsi="Segoe UI" w:cs="Segoe UI"/>
              <w:color w:val="0D0D0D"/>
              <w:sz w:val="24"/>
              <w:szCs w:val="24"/>
              <w:lang w:eastAsia="ru-RU"/>
            </w:rPr>
          </w:rPrChange>
        </w:rPr>
        <w:pPrChange w:id="28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  <w:ind w:left="720"/>
          </w:pPr>
        </w:pPrChange>
      </w:pPr>
      <w:ins w:id="29" w:author="Rahneda Charnysh" w:date="2024-04-20T15:12:00Z"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30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Currently, our climbing-related data is scattered across various spreadsheets, documents, and systems. This fragmented approach to data management leads to several challenges:</w:t>
        </w:r>
      </w:ins>
    </w:p>
    <w:p w14:paraId="37AEDE15" w14:textId="3E2472D7" w:rsidR="00505414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31" w:author="Rahneda Charnysh" w:date="2024-04-20T15:14:00Z"/>
          <w:rFonts w:ascii="Bahnschrift" w:hAnsi="Bahnschrift"/>
          <w:color w:val="0D0D0D"/>
          <w:sz w:val="24"/>
          <w:szCs w:val="24"/>
          <w:lang w:eastAsia="ru-RU"/>
          <w:rPrChange w:id="32" w:author="Rahneda Charnysh" w:date="2024-04-20T16:05:00Z">
            <w:rPr>
              <w:ins w:id="33" w:author="Rahneda Charnysh" w:date="2024-04-20T15:14:00Z"/>
              <w:rFonts w:ascii="Segoe UI" w:hAnsi="Segoe UI" w:cs="Segoe UI"/>
              <w:color w:val="0D0D0D"/>
              <w:sz w:val="24"/>
              <w:szCs w:val="24"/>
              <w:lang w:eastAsia="ru-RU"/>
            </w:rPr>
          </w:rPrChange>
        </w:rPr>
        <w:pPrChange w:id="34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line="240" w:lineRule="auto"/>
            <w:ind w:left="720"/>
          </w:pPr>
        </w:pPrChange>
      </w:pPr>
      <w:ins w:id="35" w:author="Rahneda Charnysh" w:date="2024-04-20T15:13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36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ru-RU"/>
              </w:rPr>
            </w:rPrChange>
          </w:rPr>
          <w:t>Data Redundancy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37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eastAsia="ru-RU"/>
              </w:rPr>
            </w:rPrChange>
          </w:rPr>
          <w:t>: The same information is often duplicated across multiple documents, leading to inconsistencies and errors.</w:t>
        </w:r>
      </w:ins>
    </w:p>
    <w:p w14:paraId="089E0607" w14:textId="77777777" w:rsidR="00505414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ins w:id="38" w:author="Rahneda Charnysh" w:date="2024-04-20T15:13:00Z"/>
          <w:rFonts w:ascii="Bahnschrift" w:hAnsi="Bahnschrift"/>
          <w:color w:val="0D0D0D"/>
          <w:sz w:val="24"/>
          <w:szCs w:val="24"/>
          <w:lang w:eastAsia="ru-RU"/>
          <w:rPrChange w:id="39" w:author="Rahneda Charnysh" w:date="2024-04-20T16:05:00Z">
            <w:rPr>
              <w:ins w:id="40" w:author="Rahneda Charnysh" w:date="2024-04-20T15:13:00Z"/>
              <w:rFonts w:ascii="Segoe UI" w:hAnsi="Segoe UI" w:cs="Segoe UI"/>
              <w:color w:val="0D0D0D"/>
              <w:sz w:val="24"/>
              <w:szCs w:val="24"/>
              <w:lang w:eastAsia="ru-RU"/>
            </w:rPr>
          </w:rPrChange>
        </w:rPr>
        <w:pPrChange w:id="41" w:author="Rahneda Charnysh" w:date="2024-04-20T15:31:00Z">
          <w:pPr>
            <w:widowControl/>
            <w:numPr>
              <w:numId w:val="2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6840"/>
            </w:tabs>
            <w:spacing w:line="240" w:lineRule="auto"/>
            <w:ind w:hanging="360"/>
          </w:pPr>
        </w:pPrChange>
      </w:pPr>
    </w:p>
    <w:p w14:paraId="4249C596" w14:textId="53532B1E" w:rsidR="00505414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42" w:author="Rahneda Charnysh" w:date="2024-04-20T15:30:00Z"/>
          <w:rFonts w:ascii="Bahnschrift" w:hAnsi="Bahnschrift"/>
          <w:color w:val="0D0D0D"/>
          <w:sz w:val="24"/>
          <w:szCs w:val="24"/>
          <w:lang w:eastAsia="ru-RU"/>
          <w:rPrChange w:id="43" w:author="Rahneda Charnysh" w:date="2024-04-20T16:05:00Z">
            <w:rPr>
              <w:ins w:id="44" w:author="Rahneda Charnysh" w:date="2024-04-20T15:30:00Z"/>
              <w:color w:val="0D0D0D"/>
              <w:sz w:val="28"/>
              <w:szCs w:val="28"/>
              <w:lang w:eastAsia="ru-RU"/>
            </w:rPr>
          </w:rPrChange>
        </w:rPr>
        <w:pPrChange w:id="45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line="240" w:lineRule="auto"/>
          </w:pPr>
        </w:pPrChange>
      </w:pPr>
      <w:ins w:id="46" w:author="Rahneda Charnysh" w:date="2024-04-20T15:14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47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ru-RU"/>
              </w:rPr>
            </w:rPrChange>
          </w:rPr>
          <w:t>Data Inconsistency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48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eastAsia="ru-RU"/>
              </w:rPr>
            </w:rPrChange>
          </w:rPr>
          <w:t>: Without a centralized database, it's difficult to ensure the accuracy and consistency of our climbing data.</w:t>
        </w:r>
      </w:ins>
    </w:p>
    <w:p w14:paraId="38A9FA83" w14:textId="77777777" w:rsidR="000B736A" w:rsidRPr="00DA2109" w:rsidRDefault="000B736A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49" w:author="Rahneda Charnysh" w:date="2024-04-20T15:14:00Z"/>
          <w:rFonts w:ascii="Bahnschrift" w:hAnsi="Bahnschrift"/>
          <w:color w:val="0D0D0D"/>
          <w:sz w:val="24"/>
          <w:szCs w:val="24"/>
          <w:lang w:eastAsia="ru-RU"/>
          <w:rPrChange w:id="50" w:author="Rahneda Charnysh" w:date="2024-04-20T16:05:00Z">
            <w:rPr>
              <w:ins w:id="51" w:author="Rahneda Charnysh" w:date="2024-04-20T15:14:00Z"/>
              <w:rFonts w:ascii="Segoe UI" w:hAnsi="Segoe UI" w:cs="Segoe UI"/>
              <w:color w:val="0D0D0D"/>
              <w:sz w:val="24"/>
              <w:szCs w:val="24"/>
              <w:lang w:eastAsia="ru-RU"/>
            </w:rPr>
          </w:rPrChange>
        </w:rPr>
        <w:pPrChange w:id="52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  <w:ind w:left="720"/>
          </w:pPr>
        </w:pPrChange>
      </w:pPr>
    </w:p>
    <w:p w14:paraId="0CEFC435" w14:textId="77777777" w:rsidR="000B736A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ns w:id="53" w:author="Rahneda Charnysh" w:date="2024-04-20T15:31:00Z"/>
          <w:rFonts w:ascii="Bahnschrift" w:hAnsi="Bahnschrift"/>
          <w:color w:val="0D0D0D"/>
          <w:sz w:val="24"/>
          <w:szCs w:val="24"/>
          <w:lang w:eastAsia="ru-RU"/>
          <w:rPrChange w:id="54" w:author="Rahneda Charnysh" w:date="2024-04-20T16:05:00Z">
            <w:rPr>
              <w:ins w:id="55" w:author="Rahneda Charnysh" w:date="2024-04-20T15:31:00Z"/>
              <w:color w:val="0D0D0D"/>
              <w:sz w:val="28"/>
              <w:szCs w:val="28"/>
              <w:lang w:eastAsia="ru-RU"/>
            </w:rPr>
          </w:rPrChange>
        </w:rPr>
        <w:pPrChange w:id="56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</w:pPr>
        </w:pPrChange>
      </w:pPr>
      <w:ins w:id="57" w:author="Rahneda Charnysh" w:date="2024-04-20T15:14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58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ru-RU"/>
              </w:rPr>
            </w:rPrChange>
          </w:rPr>
          <w:t>Limited Reporting and Analysis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59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eastAsia="ru-RU"/>
              </w:rPr>
            </w:rPrChange>
          </w:rPr>
          <w:t>: Extracting meaningful insights from our climbing data is challenging due to the lack of a unified data repository.</w:t>
        </w:r>
      </w:ins>
    </w:p>
    <w:p w14:paraId="321D070E" w14:textId="0665DD84" w:rsidR="00505414" w:rsidRPr="00DA2109" w:rsidRDefault="00505414" w:rsidP="00C6684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ns w:id="60" w:author="Rahneda Charnysh" w:date="2024-04-20T15:12:00Z"/>
          <w:rFonts w:ascii="Bahnschrift" w:hAnsi="Bahnschrift"/>
          <w:color w:val="0D0D0D"/>
          <w:sz w:val="24"/>
          <w:szCs w:val="24"/>
          <w:lang w:eastAsia="ru-RU"/>
          <w:rPrChange w:id="61" w:author="Rahneda Charnysh" w:date="2024-04-20T16:05:00Z">
            <w:rPr>
              <w:ins w:id="62" w:author="Rahneda Charnysh" w:date="2024-04-20T15:12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63" w:author="Rahneda Charnysh" w:date="2024-04-20T15:3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</w:pPr>
        </w:pPrChange>
      </w:pPr>
      <w:ins w:id="64" w:author="Rahneda Charnysh" w:date="2024-04-20T15:15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65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ru-RU"/>
              </w:rPr>
            </w:rPrChange>
          </w:rPr>
          <w:t>Inefficient Processes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66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eastAsia="ru-RU"/>
              </w:rPr>
            </w:rPrChange>
          </w:rPr>
          <w:t>: Manual data entry and retrieval processes are time-consuming and prone to errors, leading to inefficiencies in our operations.</w:t>
        </w:r>
      </w:ins>
    </w:p>
    <w:p w14:paraId="7A3D1FB8" w14:textId="4A7BDB19" w:rsidR="00C403FF" w:rsidRPr="00E82570" w:rsidDel="00505414" w:rsidRDefault="00C403FF" w:rsidP="00EF69AB">
      <w:pPr>
        <w:pStyle w:val="a2"/>
        <w:ind w:left="720"/>
        <w:rPr>
          <w:del w:id="67" w:author="Rahneda Charnysh" w:date="2024-04-20T15:15:00Z"/>
        </w:rPr>
        <w:pPrChange w:id="68" w:author="Rahneda Charnysh" w:date="2024-04-20T15:10:00Z">
          <w:pPr>
            <w:pStyle w:val="a2"/>
          </w:pPr>
        </w:pPrChange>
      </w:pPr>
    </w:p>
    <w:p w14:paraId="456F4093" w14:textId="0C913830" w:rsidR="00426215" w:rsidRDefault="0000152E" w:rsidP="00426215">
      <w:pPr>
        <w:pStyle w:val="2"/>
        <w:keepNext w:val="0"/>
        <w:ind w:left="851" w:hanging="851"/>
        <w:rPr>
          <w:ins w:id="69" w:author="Rahneda Charnysh" w:date="2024-04-20T15:18:00Z"/>
        </w:rPr>
      </w:pPr>
      <w:bookmarkStart w:id="70" w:name="_Toc412572572"/>
      <w:bookmarkStart w:id="71" w:name="_Toc509167636"/>
      <w:bookmarkStart w:id="72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70"/>
      <w:bookmarkEnd w:id="71"/>
      <w:r w:rsidR="00C403FF">
        <w:t>database. Project Vision</w:t>
      </w:r>
      <w:bookmarkEnd w:id="72"/>
    </w:p>
    <w:p w14:paraId="6EE8B1CE" w14:textId="23FA91D9" w:rsidR="00505414" w:rsidRPr="00DA2109" w:rsidRDefault="00505414" w:rsidP="0050541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ns w:id="73" w:author="Rahneda Charnysh" w:date="2024-04-20T15:19:00Z"/>
          <w:rFonts w:ascii="Bahnschrift" w:hAnsi="Bahnschrift"/>
          <w:color w:val="0D0D0D"/>
          <w:sz w:val="24"/>
          <w:szCs w:val="24"/>
          <w:lang w:eastAsia="ru-RU"/>
          <w:rPrChange w:id="74" w:author="Rahneda Charnysh" w:date="2024-04-20T16:05:00Z">
            <w:rPr>
              <w:ins w:id="75" w:author="Rahneda Charnysh" w:date="2024-04-20T15:19:00Z"/>
              <w:rFonts w:ascii="Segoe UI" w:hAnsi="Segoe UI" w:cs="Segoe UI"/>
              <w:color w:val="0D0D0D"/>
              <w:sz w:val="24"/>
              <w:szCs w:val="24"/>
              <w:lang w:eastAsia="ru-RU"/>
            </w:rPr>
          </w:rPrChange>
        </w:rPr>
        <w:pPrChange w:id="76" w:author="Rahneda Charnysh" w:date="2024-04-20T15:20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  <w:ind w:firstLine="720"/>
          </w:pPr>
        </w:pPrChange>
      </w:pPr>
      <w:ins w:id="77" w:author="Rahneda Charnysh" w:date="2024-04-20T15:18:00Z"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78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Implementing a dedicated climbing database offers several key benefits:</w:t>
        </w:r>
      </w:ins>
    </w:p>
    <w:p w14:paraId="7664EFC0" w14:textId="4D3CE5F2" w:rsidR="000B736A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79" w:author="Rahneda Charnysh" w:date="2024-04-20T16:05:00Z"/>
          <w:rFonts w:ascii="Bahnschrift" w:hAnsi="Bahnschrift"/>
          <w:color w:val="0D0D0D"/>
          <w:sz w:val="24"/>
          <w:szCs w:val="24"/>
          <w:lang w:eastAsia="ru-RU"/>
        </w:rPr>
      </w:pPr>
      <w:ins w:id="80" w:author="Rahneda Charnysh" w:date="2024-04-20T15:19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81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ru-RU"/>
              </w:rPr>
            </w:rPrChange>
          </w:rPr>
          <w:t>Data Repository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82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eastAsia="ru-RU"/>
              </w:rPr>
            </w:rPrChange>
          </w:rPr>
          <w:t>: A database provides a centralized repository for all climbing-related data, ensuring data consistency and eliminating redundancy.</w:t>
        </w:r>
      </w:ins>
    </w:p>
    <w:p w14:paraId="344E4610" w14:textId="77777777" w:rsidR="00DA2109" w:rsidRPr="00DA2109" w:rsidRDefault="00DA2109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83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84" w:author="Rahneda Charnysh" w:date="2024-04-20T16:05:00Z">
            <w:rPr>
              <w:ins w:id="85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86" w:author="Rahneda Charnysh" w:date="2024-04-20T15:21:00Z">
          <w:pPr>
            <w:widowControl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300" w:line="240" w:lineRule="auto"/>
          </w:pPr>
        </w:pPrChange>
      </w:pPr>
    </w:p>
    <w:p w14:paraId="76A7E1E3" w14:textId="39E2A2CA" w:rsidR="000B736A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87" w:author="Rahneda Charnysh" w:date="2024-04-20T16:06:00Z"/>
          <w:rFonts w:ascii="Bahnschrift" w:hAnsi="Bahnschrift"/>
          <w:color w:val="0D0D0D"/>
          <w:sz w:val="24"/>
          <w:szCs w:val="24"/>
          <w:lang w:eastAsia="ru-RU"/>
        </w:rPr>
      </w:pPr>
      <w:ins w:id="88" w:author="Rahneda Charnysh" w:date="2024-04-20T15:18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89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ru-RU" w:eastAsia="ru-RU"/>
              </w:rPr>
            </w:rPrChange>
          </w:rPr>
          <w:t>Centralized Data Repository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90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: A database provides a centralized repository for all climbing-related data, ensuring data consistency and eliminating redundancy.</w:t>
        </w:r>
      </w:ins>
    </w:p>
    <w:p w14:paraId="468BE418" w14:textId="77777777" w:rsidR="00DA2109" w:rsidRPr="00DA2109" w:rsidRDefault="00DA2109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91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92" w:author="Rahneda Charnysh" w:date="2024-04-20T16:05:00Z">
            <w:rPr>
              <w:ins w:id="93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94" w:author="Rahneda Charnysh" w:date="2024-04-20T15:22:00Z">
          <w:pPr>
            <w:widowControl/>
            <w:numPr>
              <w:numId w:val="2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3600"/>
            </w:tabs>
            <w:spacing w:line="240" w:lineRule="auto"/>
            <w:ind w:hanging="360"/>
          </w:pPr>
        </w:pPrChange>
      </w:pPr>
    </w:p>
    <w:p w14:paraId="6464DEB3" w14:textId="7FBA35D8" w:rsidR="000B736A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95" w:author="Rahneda Charnysh" w:date="2024-04-20T16:06:00Z"/>
          <w:rFonts w:ascii="Bahnschrift" w:hAnsi="Bahnschrift"/>
          <w:color w:val="0D0D0D"/>
          <w:sz w:val="24"/>
          <w:szCs w:val="24"/>
          <w:lang w:eastAsia="ru-RU"/>
        </w:rPr>
      </w:pPr>
      <w:ins w:id="96" w:author="Rahneda Charnysh" w:date="2024-04-20T15:18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97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ru-RU" w:eastAsia="ru-RU"/>
              </w:rPr>
            </w:rPrChange>
          </w:rPr>
          <w:t>Improved Data Accuracy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98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: With standardized data entry processes and validation rules, we can ensure the accuracy and integrity of our climbing data.</w:t>
        </w:r>
      </w:ins>
    </w:p>
    <w:p w14:paraId="25B0AA76" w14:textId="77777777" w:rsidR="00DA2109" w:rsidRPr="00DA2109" w:rsidRDefault="00DA2109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99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100" w:author="Rahneda Charnysh" w:date="2024-04-20T16:05:00Z">
            <w:rPr>
              <w:ins w:id="101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102" w:author="Rahneda Charnysh" w:date="2024-04-20T15:22:00Z">
          <w:pPr>
            <w:widowControl/>
            <w:numPr>
              <w:numId w:val="2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3600"/>
            </w:tabs>
            <w:spacing w:line="240" w:lineRule="auto"/>
            <w:ind w:hanging="360"/>
          </w:pPr>
        </w:pPrChange>
      </w:pPr>
    </w:p>
    <w:p w14:paraId="4D42B1C3" w14:textId="0588489D" w:rsidR="000B736A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103" w:author="Rahneda Charnysh" w:date="2024-04-20T16:06:00Z"/>
          <w:rFonts w:ascii="Bahnschrift" w:hAnsi="Bahnschrift"/>
          <w:color w:val="0D0D0D"/>
          <w:sz w:val="24"/>
          <w:szCs w:val="24"/>
          <w:lang w:eastAsia="ru-RU"/>
        </w:rPr>
      </w:pPr>
      <w:ins w:id="104" w:author="Rahneda Charnysh" w:date="2024-04-20T15:18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105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ru-RU" w:eastAsia="ru-RU"/>
              </w:rPr>
            </w:rPrChange>
          </w:rPr>
          <w:t>Enhanced Reporting and Analysis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106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: A database enables us to perform advanced reporting and analysis, gaining valuable insights into climbing trends, participant demographics, and expedition outcomes.</w:t>
        </w:r>
      </w:ins>
    </w:p>
    <w:p w14:paraId="5856570C" w14:textId="77777777" w:rsidR="00DA2109" w:rsidRPr="00DA2109" w:rsidRDefault="00DA2109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107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108" w:author="Rahneda Charnysh" w:date="2024-04-20T16:05:00Z">
            <w:rPr>
              <w:ins w:id="109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110" w:author="Rahneda Charnysh" w:date="2024-04-20T15:22:00Z">
          <w:pPr>
            <w:widowControl/>
            <w:numPr>
              <w:numId w:val="2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3600"/>
            </w:tabs>
            <w:spacing w:line="240" w:lineRule="auto"/>
            <w:ind w:hanging="360"/>
          </w:pPr>
        </w:pPrChange>
      </w:pPr>
    </w:p>
    <w:p w14:paraId="579E24C7" w14:textId="0356410D" w:rsidR="000B736A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111" w:author="Rahneda Charnysh" w:date="2024-04-20T16:06:00Z"/>
          <w:rFonts w:ascii="Bahnschrift" w:hAnsi="Bahnschrift"/>
          <w:color w:val="0D0D0D"/>
          <w:sz w:val="24"/>
          <w:szCs w:val="24"/>
          <w:lang w:eastAsia="ru-RU"/>
        </w:rPr>
      </w:pPr>
      <w:ins w:id="112" w:author="Rahneda Charnysh" w:date="2024-04-20T15:18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113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ru-RU" w:eastAsia="ru-RU"/>
              </w:rPr>
            </w:rPrChange>
          </w:rPr>
          <w:lastRenderedPageBreak/>
          <w:t>Streamlined Operations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114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: Automation of routine tasks and streamlined data retrieval processes improve operational efficiency and reduce the risk of errors.</w:t>
        </w:r>
      </w:ins>
    </w:p>
    <w:p w14:paraId="1F0A5376" w14:textId="77777777" w:rsidR="00DA2109" w:rsidRPr="00DA2109" w:rsidRDefault="00DA2109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115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116" w:author="Rahneda Charnysh" w:date="2024-04-20T16:05:00Z">
            <w:rPr>
              <w:ins w:id="117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118" w:author="Rahneda Charnysh" w:date="2024-04-20T15:22:00Z">
          <w:pPr>
            <w:widowControl/>
            <w:numPr>
              <w:numId w:val="2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3600"/>
            </w:tabs>
            <w:spacing w:line="240" w:lineRule="auto"/>
            <w:ind w:hanging="360"/>
          </w:pPr>
        </w:pPrChange>
      </w:pPr>
    </w:p>
    <w:p w14:paraId="6873225F" w14:textId="77777777" w:rsidR="00505414" w:rsidRPr="00DA2109" w:rsidRDefault="00505414" w:rsidP="000B736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ins w:id="119" w:author="Rahneda Charnysh" w:date="2024-04-20T15:18:00Z"/>
          <w:rFonts w:ascii="Bahnschrift" w:hAnsi="Bahnschrift"/>
          <w:color w:val="0D0D0D"/>
          <w:sz w:val="24"/>
          <w:szCs w:val="24"/>
          <w:lang w:eastAsia="ru-RU"/>
          <w:rPrChange w:id="120" w:author="Rahneda Charnysh" w:date="2024-04-20T16:05:00Z">
            <w:rPr>
              <w:ins w:id="121" w:author="Rahneda Charnysh" w:date="2024-04-20T15:18:00Z"/>
              <w:rFonts w:ascii="Segoe UI" w:hAnsi="Segoe UI" w:cs="Segoe UI"/>
              <w:color w:val="0D0D0D"/>
              <w:sz w:val="24"/>
              <w:szCs w:val="24"/>
              <w:lang w:val="ru-RU" w:eastAsia="ru-RU"/>
            </w:rPr>
          </w:rPrChange>
        </w:rPr>
        <w:pPrChange w:id="122" w:author="Rahneda Charnysh" w:date="2024-04-20T15:29:00Z">
          <w:pPr>
            <w:widowControl/>
            <w:numPr>
              <w:numId w:val="27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3600"/>
            </w:tabs>
            <w:spacing w:line="240" w:lineRule="auto"/>
            <w:ind w:hanging="360"/>
          </w:pPr>
        </w:pPrChange>
      </w:pPr>
      <w:ins w:id="123" w:author="Rahneda Charnysh" w:date="2024-04-20T15:18:00Z">
        <w:r w:rsidRPr="00DA2109">
          <w:rPr>
            <w:rFonts w:ascii="Bahnschrift" w:hAnsi="Bahnschrift"/>
            <w:bCs/>
            <w:color w:val="0D0D0D"/>
            <w:sz w:val="24"/>
            <w:szCs w:val="24"/>
            <w:u w:val="single"/>
            <w:bdr w:val="single" w:sz="2" w:space="0" w:color="E3E3E3" w:frame="1"/>
            <w:lang w:eastAsia="ru-RU"/>
            <w:rPrChange w:id="124" w:author="Rahneda Charnysh" w:date="2024-04-20T16:05:00Z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ru-RU" w:eastAsia="ru-RU"/>
              </w:rPr>
            </w:rPrChange>
          </w:rPr>
          <w:t>Better Decision-Making</w:t>
        </w:r>
        <w:r w:rsidRPr="00DA2109">
          <w:rPr>
            <w:rFonts w:ascii="Bahnschrift" w:hAnsi="Bahnschrift"/>
            <w:color w:val="0D0D0D"/>
            <w:sz w:val="24"/>
            <w:szCs w:val="24"/>
            <w:lang w:eastAsia="ru-RU"/>
            <w:rPrChange w:id="125" w:author="Rahneda Charnysh" w:date="2024-04-20T16:05:00Z">
              <w:rPr>
                <w:rFonts w:ascii="Segoe UI" w:hAnsi="Segoe UI" w:cs="Segoe UI"/>
                <w:color w:val="0D0D0D"/>
                <w:sz w:val="24"/>
                <w:szCs w:val="24"/>
                <w:lang w:val="ru-RU" w:eastAsia="ru-RU"/>
              </w:rPr>
            </w:rPrChange>
          </w:rPr>
          <w:t>: Access to timely and accurate climbing data empowers our organization to make informed decisions, allocate resources effectively, and optimize expedition planning.</w:t>
        </w:r>
      </w:ins>
    </w:p>
    <w:p w14:paraId="3A253559" w14:textId="3873B788" w:rsidR="00505414" w:rsidDel="000B736A" w:rsidRDefault="00505414" w:rsidP="006F645E">
      <w:pPr>
        <w:pStyle w:val="a2"/>
        <w:rPr>
          <w:del w:id="126" w:author="Rahneda Charnysh" w:date="2024-04-20T15:21:00Z"/>
        </w:rPr>
      </w:pPr>
    </w:p>
    <w:p w14:paraId="4A54A7EF" w14:textId="2CBB5943" w:rsidR="000B736A" w:rsidRDefault="000B736A" w:rsidP="00505414">
      <w:pPr>
        <w:pStyle w:val="a2"/>
        <w:rPr>
          <w:ins w:id="127" w:author="Rahneda Charnysh" w:date="2024-04-20T15:27:00Z"/>
        </w:rPr>
      </w:pPr>
    </w:p>
    <w:p w14:paraId="7F4D13B2" w14:textId="6F7F2FD2" w:rsidR="000B736A" w:rsidRPr="00DA2109" w:rsidRDefault="000B736A" w:rsidP="000B736A">
      <w:pPr>
        <w:pStyle w:val="a2"/>
        <w:rPr>
          <w:ins w:id="128" w:author="Rahneda Charnysh" w:date="2024-04-20T15:27:00Z"/>
          <w:rFonts w:ascii="Bahnschrift" w:hAnsi="Bahnschrift"/>
          <w:color w:val="auto"/>
          <w:sz w:val="24"/>
          <w:szCs w:val="24"/>
          <w:rPrChange w:id="129" w:author="Rahneda Charnysh" w:date="2024-04-20T16:05:00Z">
            <w:rPr>
              <w:ins w:id="130" w:author="Rahneda Charnysh" w:date="2024-04-20T15:27:00Z"/>
            </w:rPr>
          </w:rPrChange>
        </w:rPr>
      </w:pPr>
      <w:ins w:id="131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rPrChange w:id="132" w:author="Rahneda Charnysh" w:date="2024-04-20T16:05:00Z">
              <w:rPr/>
            </w:rPrChange>
          </w:rPr>
          <w:t>Our vision for the climbing database project is to create a comprehensive, user-friendly database solution that meets the needs of our organization and the climbing community. Key elements of our project vision include:</w:t>
        </w:r>
      </w:ins>
    </w:p>
    <w:p w14:paraId="6387FEF2" w14:textId="0056D8AB" w:rsidR="000B736A" w:rsidRPr="00DA2109" w:rsidRDefault="000B736A" w:rsidP="000B736A">
      <w:pPr>
        <w:pStyle w:val="a2"/>
        <w:rPr>
          <w:ins w:id="133" w:author="Rahneda Charnysh" w:date="2024-04-20T15:27:00Z"/>
          <w:rFonts w:ascii="Bahnschrift" w:hAnsi="Bahnschrift"/>
          <w:color w:val="auto"/>
          <w:sz w:val="24"/>
          <w:szCs w:val="24"/>
          <w:rPrChange w:id="134" w:author="Rahneda Charnysh" w:date="2024-04-20T16:05:00Z">
            <w:rPr>
              <w:ins w:id="135" w:author="Rahneda Charnysh" w:date="2024-04-20T15:27:00Z"/>
            </w:rPr>
          </w:rPrChange>
        </w:rPr>
      </w:pPr>
      <w:ins w:id="136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u w:val="single"/>
            <w:rPrChange w:id="137" w:author="Rahneda Charnysh" w:date="2024-04-20T16:05:00Z">
              <w:rPr/>
            </w:rPrChange>
          </w:rPr>
          <w:t>Scalability</w:t>
        </w:r>
        <w:r w:rsidRPr="00DA2109">
          <w:rPr>
            <w:rFonts w:ascii="Bahnschrift" w:hAnsi="Bahnschrift"/>
            <w:color w:val="auto"/>
            <w:sz w:val="24"/>
            <w:szCs w:val="24"/>
            <w:rPrChange w:id="138" w:author="Rahneda Charnysh" w:date="2024-04-20T16:05:00Z">
              <w:rPr/>
            </w:rPrChange>
          </w:rPr>
          <w:t>: The database should be scalable to accommodate our growing volume of climbing data and support future expansion.</w:t>
        </w:r>
      </w:ins>
    </w:p>
    <w:p w14:paraId="573F3664" w14:textId="653A157A" w:rsidR="000B736A" w:rsidRPr="00DA2109" w:rsidRDefault="000B736A" w:rsidP="000B736A">
      <w:pPr>
        <w:pStyle w:val="a2"/>
        <w:rPr>
          <w:ins w:id="139" w:author="Rahneda Charnysh" w:date="2024-04-20T15:27:00Z"/>
          <w:rFonts w:ascii="Bahnschrift" w:hAnsi="Bahnschrift"/>
          <w:color w:val="auto"/>
          <w:sz w:val="24"/>
          <w:szCs w:val="24"/>
          <w:rPrChange w:id="140" w:author="Rahneda Charnysh" w:date="2024-04-20T16:05:00Z">
            <w:rPr>
              <w:ins w:id="141" w:author="Rahneda Charnysh" w:date="2024-04-20T15:27:00Z"/>
            </w:rPr>
          </w:rPrChange>
        </w:rPr>
      </w:pPr>
      <w:ins w:id="142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u w:val="single"/>
            <w:rPrChange w:id="143" w:author="Rahneda Charnysh" w:date="2024-04-20T16:05:00Z">
              <w:rPr/>
            </w:rPrChange>
          </w:rPr>
          <w:t>User-Friendly Interface</w:t>
        </w:r>
        <w:r w:rsidRPr="00DA2109">
          <w:rPr>
            <w:rFonts w:ascii="Bahnschrift" w:hAnsi="Bahnschrift"/>
            <w:color w:val="auto"/>
            <w:sz w:val="24"/>
            <w:szCs w:val="24"/>
            <w:rPrChange w:id="144" w:author="Rahneda Charnysh" w:date="2024-04-20T16:05:00Z">
              <w:rPr/>
            </w:rPrChange>
          </w:rPr>
          <w:t>: The database should have an intuitive user interface that allows climbers, instructors, and administrators to easily access and manage climbing data.</w:t>
        </w:r>
      </w:ins>
    </w:p>
    <w:p w14:paraId="0FBD75E5" w14:textId="31E97BAB" w:rsidR="000B736A" w:rsidRPr="00DA2109" w:rsidRDefault="000B736A" w:rsidP="000B736A">
      <w:pPr>
        <w:pStyle w:val="a2"/>
        <w:rPr>
          <w:ins w:id="145" w:author="Rahneda Charnysh" w:date="2024-04-20T15:27:00Z"/>
          <w:rFonts w:ascii="Bahnschrift" w:hAnsi="Bahnschrift"/>
          <w:color w:val="auto"/>
          <w:sz w:val="24"/>
          <w:szCs w:val="24"/>
          <w:rPrChange w:id="146" w:author="Rahneda Charnysh" w:date="2024-04-20T16:05:00Z">
            <w:rPr>
              <w:ins w:id="147" w:author="Rahneda Charnysh" w:date="2024-04-20T15:27:00Z"/>
            </w:rPr>
          </w:rPrChange>
        </w:rPr>
      </w:pPr>
      <w:ins w:id="148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u w:val="single"/>
            <w:rPrChange w:id="149" w:author="Rahneda Charnysh" w:date="2024-04-20T16:05:00Z">
              <w:rPr/>
            </w:rPrChange>
          </w:rPr>
          <w:t>Data Security</w:t>
        </w:r>
        <w:r w:rsidRPr="00DA2109">
          <w:rPr>
            <w:rFonts w:ascii="Bahnschrift" w:hAnsi="Bahnschrift"/>
            <w:color w:val="auto"/>
            <w:sz w:val="24"/>
            <w:szCs w:val="24"/>
            <w:rPrChange w:id="150" w:author="Rahneda Charnysh" w:date="2024-04-20T16:05:00Z">
              <w:rPr/>
            </w:rPrChange>
          </w:rPr>
          <w:t>: Robust security measures should be implemented to protect sensitive climbing data and ensure compliance with privacy regulations.</w:t>
        </w:r>
      </w:ins>
    </w:p>
    <w:p w14:paraId="5ED0FC74" w14:textId="1271C6EF" w:rsidR="000B736A" w:rsidRPr="00DA2109" w:rsidRDefault="000B736A" w:rsidP="000B736A">
      <w:pPr>
        <w:pStyle w:val="a2"/>
        <w:rPr>
          <w:ins w:id="151" w:author="Rahneda Charnysh" w:date="2024-04-20T15:27:00Z"/>
          <w:rFonts w:ascii="Bahnschrift" w:hAnsi="Bahnschrift"/>
          <w:color w:val="auto"/>
          <w:sz w:val="24"/>
          <w:szCs w:val="24"/>
          <w:rPrChange w:id="152" w:author="Rahneda Charnysh" w:date="2024-04-20T16:05:00Z">
            <w:rPr>
              <w:ins w:id="153" w:author="Rahneda Charnysh" w:date="2024-04-20T15:27:00Z"/>
            </w:rPr>
          </w:rPrChange>
        </w:rPr>
      </w:pPr>
      <w:ins w:id="154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u w:val="single"/>
            <w:rPrChange w:id="155" w:author="Rahneda Charnysh" w:date="2024-04-20T16:05:00Z">
              <w:rPr/>
            </w:rPrChange>
          </w:rPr>
          <w:t>Integration Capabilities</w:t>
        </w:r>
        <w:r w:rsidRPr="00DA2109">
          <w:rPr>
            <w:rFonts w:ascii="Bahnschrift" w:hAnsi="Bahnschrift"/>
            <w:color w:val="auto"/>
            <w:sz w:val="24"/>
            <w:szCs w:val="24"/>
            <w:rPrChange w:id="156" w:author="Rahneda Charnysh" w:date="2024-04-20T16:05:00Z">
              <w:rPr/>
            </w:rPrChange>
          </w:rPr>
          <w:t>: The database should support integration with other systems and tools used by our organization, such as expedition planning software and membership management systems.</w:t>
        </w:r>
      </w:ins>
    </w:p>
    <w:p w14:paraId="19B00BFC" w14:textId="17D49E00" w:rsidR="000B736A" w:rsidRPr="00DA2109" w:rsidRDefault="000B736A" w:rsidP="000B736A">
      <w:pPr>
        <w:pStyle w:val="a2"/>
        <w:rPr>
          <w:ins w:id="157" w:author="Rahneda Charnysh" w:date="2024-04-20T15:27:00Z"/>
          <w:rFonts w:ascii="Bahnschrift" w:hAnsi="Bahnschrift"/>
          <w:color w:val="auto"/>
          <w:sz w:val="24"/>
          <w:szCs w:val="24"/>
          <w:rPrChange w:id="158" w:author="Rahneda Charnysh" w:date="2024-04-20T16:05:00Z">
            <w:rPr>
              <w:ins w:id="159" w:author="Rahneda Charnysh" w:date="2024-04-20T15:27:00Z"/>
            </w:rPr>
          </w:rPrChange>
        </w:rPr>
      </w:pPr>
      <w:ins w:id="160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u w:val="single"/>
            <w:rPrChange w:id="161" w:author="Rahneda Charnysh" w:date="2024-04-20T16:05:00Z">
              <w:rPr/>
            </w:rPrChange>
          </w:rPr>
          <w:t>Continuous Improvement</w:t>
        </w:r>
        <w:r w:rsidRPr="00DA2109">
          <w:rPr>
            <w:rFonts w:ascii="Bahnschrift" w:hAnsi="Bahnschrift"/>
            <w:color w:val="auto"/>
            <w:sz w:val="24"/>
            <w:szCs w:val="24"/>
            <w:rPrChange w:id="162" w:author="Rahneda Charnysh" w:date="2024-04-20T16:05:00Z">
              <w:rPr/>
            </w:rPrChange>
          </w:rPr>
          <w:t>: The database should be designed with flexibility and adaptability in mind, allowing for continuous improvement based on user feedback and evolving business requirements.</w:t>
        </w:r>
      </w:ins>
    </w:p>
    <w:p w14:paraId="2A5C2639" w14:textId="2744BF1A" w:rsidR="000B736A" w:rsidRPr="00DA2109" w:rsidRDefault="000B736A" w:rsidP="000B736A">
      <w:pPr>
        <w:pStyle w:val="a2"/>
        <w:rPr>
          <w:ins w:id="163" w:author="Rahneda Charnysh" w:date="2024-04-20T15:27:00Z"/>
          <w:rFonts w:ascii="Bahnschrift" w:hAnsi="Bahnschrift"/>
          <w:color w:val="auto"/>
          <w:sz w:val="24"/>
          <w:szCs w:val="24"/>
          <w:rPrChange w:id="164" w:author="Rahneda Charnysh" w:date="2024-04-20T16:05:00Z">
            <w:rPr>
              <w:ins w:id="165" w:author="Rahneda Charnysh" w:date="2024-04-20T15:27:00Z"/>
            </w:rPr>
          </w:rPrChange>
        </w:rPr>
        <w:pPrChange w:id="166" w:author="Rahneda Charnysh" w:date="2024-04-20T15:18:00Z">
          <w:pPr>
            <w:pStyle w:val="2"/>
            <w:keepNext w:val="0"/>
            <w:ind w:left="851" w:hanging="851"/>
          </w:pPr>
        </w:pPrChange>
      </w:pPr>
      <w:ins w:id="167" w:author="Rahneda Charnysh" w:date="2024-04-20T15:27:00Z">
        <w:r w:rsidRPr="00DA2109">
          <w:rPr>
            <w:rFonts w:ascii="Bahnschrift" w:hAnsi="Bahnschrift"/>
            <w:color w:val="auto"/>
            <w:sz w:val="24"/>
            <w:szCs w:val="24"/>
            <w:rPrChange w:id="168" w:author="Rahneda Charnysh" w:date="2024-04-20T16:05:00Z">
              <w:rPr/>
            </w:rPrChange>
          </w:rPr>
          <w:t>By implementing a dedicated climbing database, we aim to streamline our operations, enhance data-driven decision-making, and provide a more seamless experience for our climbing community.</w:t>
        </w:r>
      </w:ins>
    </w:p>
    <w:p w14:paraId="20C95FFC" w14:textId="77777777" w:rsidR="006F645E" w:rsidRPr="000B736A" w:rsidRDefault="006F645E" w:rsidP="006F645E">
      <w:pPr>
        <w:pStyle w:val="a2"/>
        <w:rPr>
          <w:rFonts w:ascii="Times New Roman" w:hAnsi="Times New Roman"/>
          <w:sz w:val="28"/>
          <w:szCs w:val="28"/>
          <w:rPrChange w:id="169" w:author="Rahneda Charnysh" w:date="2024-04-20T15:27:00Z">
            <w:rPr/>
          </w:rPrChange>
        </w:rPr>
      </w:pPr>
    </w:p>
    <w:p w14:paraId="1B22C6C0" w14:textId="11675BAE" w:rsidR="00426215" w:rsidRDefault="006F645E" w:rsidP="00426215">
      <w:pPr>
        <w:pStyle w:val="1"/>
        <w:ind w:left="431" w:hanging="431"/>
      </w:pPr>
      <w:bookmarkStart w:id="170" w:name="_Toc62212634"/>
      <w:bookmarkStart w:id="171" w:name="_Hlk314571188"/>
      <w:r>
        <w:t>Model description</w:t>
      </w:r>
      <w:bookmarkEnd w:id="170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172" w:name="_Toc462595272"/>
      <w:bookmarkStart w:id="173" w:name="_Toc62212635"/>
      <w:r w:rsidRPr="008D63DF">
        <w:t>Definitions &amp; Acronyms</w:t>
      </w:r>
      <w:bookmarkEnd w:id="172"/>
      <w:bookmarkEnd w:id="173"/>
    </w:p>
    <w:p w14:paraId="4534CB92" w14:textId="60AEC94B" w:rsidR="006F645E" w:rsidRPr="00DA2109" w:rsidRDefault="00C66844" w:rsidP="00C66844">
      <w:pPr>
        <w:pStyle w:val="a2"/>
        <w:numPr>
          <w:ilvl w:val="0"/>
          <w:numId w:val="28"/>
        </w:numPr>
        <w:rPr>
          <w:ins w:id="174" w:author="Rahneda Charnysh" w:date="2024-04-20T15:37:00Z"/>
          <w:rFonts w:ascii="Bahnschrift" w:hAnsi="Bahnschrift"/>
          <w:sz w:val="24"/>
          <w:szCs w:val="24"/>
          <w:rPrChange w:id="175" w:author="Rahneda Charnysh" w:date="2024-04-20T16:06:00Z">
            <w:rPr>
              <w:ins w:id="176" w:author="Rahneda Charnysh" w:date="2024-04-20T15:37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177" w:author="Rahneda Charnysh" w:date="2024-04-20T15:37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178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DB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179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Database</w:t>
        </w:r>
      </w:ins>
    </w:p>
    <w:p w14:paraId="2C6D326A" w14:textId="07246CD5" w:rsidR="00C66844" w:rsidRPr="00DA2109" w:rsidRDefault="00C66844" w:rsidP="00C66844">
      <w:pPr>
        <w:pStyle w:val="a2"/>
        <w:numPr>
          <w:ilvl w:val="0"/>
          <w:numId w:val="28"/>
        </w:numPr>
        <w:rPr>
          <w:ins w:id="180" w:author="Rahneda Charnysh" w:date="2024-04-20T15:37:00Z"/>
          <w:rFonts w:ascii="Bahnschrift" w:hAnsi="Bahnschrift"/>
          <w:sz w:val="24"/>
          <w:szCs w:val="24"/>
          <w:rPrChange w:id="181" w:author="Rahneda Charnysh" w:date="2024-04-20T16:06:00Z">
            <w:rPr>
              <w:ins w:id="182" w:author="Rahneda Charnysh" w:date="2024-04-20T15:37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183" w:author="Rahneda Charnysh" w:date="2024-04-20T15:37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184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LDM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185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Logical Data Model</w:t>
        </w:r>
      </w:ins>
    </w:p>
    <w:p w14:paraId="1B6FCC2C" w14:textId="040F3FC9" w:rsidR="00C66844" w:rsidRPr="00DA2109" w:rsidRDefault="00C66844" w:rsidP="00C66844">
      <w:pPr>
        <w:pStyle w:val="a2"/>
        <w:numPr>
          <w:ilvl w:val="0"/>
          <w:numId w:val="28"/>
        </w:numPr>
        <w:rPr>
          <w:ins w:id="186" w:author="Rahneda Charnysh" w:date="2024-04-20T15:38:00Z"/>
          <w:rFonts w:ascii="Bahnschrift" w:hAnsi="Bahnschrift"/>
          <w:sz w:val="24"/>
          <w:szCs w:val="24"/>
          <w:rPrChange w:id="187" w:author="Rahneda Charnysh" w:date="2024-04-20T16:06:00Z">
            <w:rPr>
              <w:ins w:id="188" w:author="Rahneda Charnysh" w:date="2024-04-20T15:38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189" w:author="Rahneda Charnysh" w:date="2024-04-20T15:37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190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PK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191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Primary Key</w:t>
        </w:r>
      </w:ins>
    </w:p>
    <w:p w14:paraId="580EAC6E" w14:textId="2EAC73C2" w:rsidR="00C66844" w:rsidRPr="00DA2109" w:rsidRDefault="00C66844" w:rsidP="00C66844">
      <w:pPr>
        <w:pStyle w:val="a2"/>
        <w:numPr>
          <w:ilvl w:val="0"/>
          <w:numId w:val="28"/>
        </w:numPr>
        <w:rPr>
          <w:ins w:id="192" w:author="Rahneda Charnysh" w:date="2024-04-20T15:38:00Z"/>
          <w:rFonts w:ascii="Bahnschrift" w:hAnsi="Bahnschrift"/>
          <w:sz w:val="24"/>
          <w:szCs w:val="24"/>
          <w:rPrChange w:id="193" w:author="Rahneda Charnysh" w:date="2024-04-20T16:06:00Z">
            <w:rPr>
              <w:ins w:id="194" w:author="Rahneda Charnysh" w:date="2024-04-20T15:38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195" w:author="Rahneda Charnysh" w:date="2024-04-20T15:38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196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FK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197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Foreign Key</w:t>
        </w:r>
      </w:ins>
    </w:p>
    <w:p w14:paraId="28E1B62A" w14:textId="0DE8AB7C" w:rsidR="00C66844" w:rsidRPr="00DA2109" w:rsidRDefault="00C66844" w:rsidP="00C66844">
      <w:pPr>
        <w:pStyle w:val="a2"/>
        <w:numPr>
          <w:ilvl w:val="0"/>
          <w:numId w:val="28"/>
        </w:numPr>
        <w:rPr>
          <w:ins w:id="198" w:author="Rahneda Charnysh" w:date="2024-04-20T15:38:00Z"/>
          <w:rFonts w:ascii="Bahnschrift" w:hAnsi="Bahnschrift"/>
          <w:sz w:val="24"/>
          <w:szCs w:val="24"/>
          <w:rPrChange w:id="199" w:author="Rahneda Charnysh" w:date="2024-04-20T16:06:00Z">
            <w:rPr>
              <w:ins w:id="200" w:author="Rahneda Charnysh" w:date="2024-04-20T15:38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201" w:author="Rahneda Charnysh" w:date="2024-04-20T15:38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202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VARCHAR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203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Variable-length character string</w:t>
        </w:r>
      </w:ins>
    </w:p>
    <w:p w14:paraId="320765A7" w14:textId="7A8F7EC0" w:rsidR="00C66844" w:rsidRPr="00DA2109" w:rsidRDefault="00C66844" w:rsidP="00C66844">
      <w:pPr>
        <w:pStyle w:val="a2"/>
        <w:numPr>
          <w:ilvl w:val="0"/>
          <w:numId w:val="28"/>
        </w:numPr>
        <w:rPr>
          <w:ins w:id="204" w:author="Rahneda Charnysh" w:date="2024-04-20T15:38:00Z"/>
          <w:rFonts w:ascii="Bahnschrift" w:hAnsi="Bahnschrift"/>
          <w:sz w:val="24"/>
          <w:szCs w:val="24"/>
          <w:rPrChange w:id="205" w:author="Rahneda Charnysh" w:date="2024-04-20T16:06:00Z">
            <w:rPr>
              <w:ins w:id="206" w:author="Rahneda Charnysh" w:date="2024-04-20T15:38:00Z"/>
              <w:rFonts w:ascii="Segoe UI" w:hAnsi="Segoe UI" w:cs="Segoe UI"/>
              <w:color w:val="0D0D0D"/>
              <w:shd w:val="clear" w:color="auto" w:fill="FFFFFF"/>
            </w:rPr>
          </w:rPrChange>
        </w:rPr>
      </w:pPr>
      <w:ins w:id="207" w:author="Rahneda Charnysh" w:date="2024-04-20T15:38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208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INT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209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Integer</w:t>
        </w:r>
      </w:ins>
    </w:p>
    <w:p w14:paraId="6DFE7938" w14:textId="712E18B4" w:rsidR="00C66844" w:rsidRPr="00DA2109" w:rsidRDefault="00C66844" w:rsidP="00C66844">
      <w:pPr>
        <w:pStyle w:val="a2"/>
        <w:numPr>
          <w:ilvl w:val="0"/>
          <w:numId w:val="28"/>
        </w:numPr>
        <w:rPr>
          <w:rFonts w:ascii="Bahnschrift" w:hAnsi="Bahnschrift"/>
          <w:sz w:val="24"/>
          <w:szCs w:val="24"/>
          <w:rPrChange w:id="210" w:author="Rahneda Charnysh" w:date="2024-04-20T16:06:00Z">
            <w:rPr/>
          </w:rPrChange>
        </w:rPr>
        <w:pPrChange w:id="211" w:author="Rahneda Charnysh" w:date="2024-04-20T15:37:00Z">
          <w:pPr>
            <w:pStyle w:val="a2"/>
          </w:pPr>
        </w:pPrChange>
      </w:pPr>
      <w:ins w:id="212" w:author="Rahneda Charnysh" w:date="2024-04-20T15:38:00Z">
        <w:r w:rsidRPr="00DA2109">
          <w:rPr>
            <w:rStyle w:val="af9"/>
            <w:rFonts w:ascii="Bahnschrift" w:hAnsi="Bahnschrift"/>
            <w:color w:val="0D0D0D"/>
            <w:sz w:val="24"/>
            <w:szCs w:val="24"/>
            <w:bdr w:val="single" w:sz="2" w:space="0" w:color="E3E3E3" w:frame="1"/>
            <w:shd w:val="clear" w:color="auto" w:fill="FFFFFF"/>
            <w:rPrChange w:id="213" w:author="Rahneda Charnysh" w:date="2024-04-20T16:06:00Z">
              <w:rPr>
                <w:rStyle w:val="af9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rPrChange>
          </w:rPr>
          <w:t>DATE</w:t>
        </w:r>
        <w:r w:rsidRPr="00DA2109">
          <w:rPr>
            <w:rFonts w:ascii="Bahnschrift" w:hAnsi="Bahnschrift"/>
            <w:color w:val="0D0D0D"/>
            <w:sz w:val="24"/>
            <w:szCs w:val="24"/>
            <w:shd w:val="clear" w:color="auto" w:fill="FFFFFF"/>
            <w:rPrChange w:id="214" w:author="Rahneda Charnysh" w:date="2024-04-20T16:06:00Z">
              <w:rPr>
                <w:rFonts w:ascii="Segoe UI" w:hAnsi="Segoe UI" w:cs="Segoe UI"/>
                <w:color w:val="0D0D0D"/>
                <w:shd w:val="clear" w:color="auto" w:fill="FFFFFF"/>
              </w:rPr>
            </w:rPrChange>
          </w:rPr>
          <w:t>: Date data type</w:t>
        </w:r>
      </w:ins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15" w:name="_Toc412572574"/>
      <w:bookmarkStart w:id="216" w:name="_Toc509167638"/>
      <w:bookmarkStart w:id="217" w:name="_Toc62212636"/>
      <w:r>
        <w:t>Logical Scheme</w:t>
      </w:r>
      <w:bookmarkEnd w:id="215"/>
      <w:bookmarkEnd w:id="216"/>
      <w:bookmarkEnd w:id="217"/>
    </w:p>
    <w:bookmarkEnd w:id="171"/>
    <w:p w14:paraId="3963EE6B" w14:textId="39A63C03" w:rsidR="006F645E" w:rsidRDefault="006F645E" w:rsidP="00500742">
      <w:pPr>
        <w:pStyle w:val="a2"/>
      </w:pPr>
      <w:r>
        <w:t>&lt;image&gt;</w:t>
      </w:r>
    </w:p>
    <w:p w14:paraId="39591329" w14:textId="6AFE68CB" w:rsidR="006F645E" w:rsidRDefault="00C66844" w:rsidP="00500742">
      <w:pPr>
        <w:pStyle w:val="a2"/>
      </w:pPr>
      <w:ins w:id="218" w:author="Rahneda Charnysh" w:date="2024-04-20T15:36:00Z">
        <w:r>
          <w:rPr>
            <w:noProof/>
          </w:rPr>
          <w:lastRenderedPageBreak/>
          <w:drawing>
            <wp:inline distT="0" distB="0" distL="0" distR="0" wp14:anchorId="39B0924E" wp14:editId="4147CA0C">
              <wp:extent cx="5941695" cy="4412658"/>
              <wp:effectExtent l="0" t="0" r="1905" b="698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1695" cy="4412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894FC29" w14:textId="059E1F60" w:rsidR="006F645E" w:rsidDel="00DA2109" w:rsidRDefault="00407DD5" w:rsidP="006F645E">
      <w:pPr>
        <w:pStyle w:val="2"/>
        <w:keepNext w:val="0"/>
        <w:ind w:left="851" w:hanging="851"/>
        <w:rPr>
          <w:del w:id="219" w:author="Rahneda Charnysh" w:date="2024-04-20T16:03:00Z"/>
        </w:rPr>
      </w:pPr>
      <w:bookmarkStart w:id="220" w:name="_Toc62212637"/>
      <w:r>
        <w:t>O</w:t>
      </w:r>
      <w:r w:rsidR="006F645E">
        <w:t>bjects</w:t>
      </w:r>
      <w:bookmarkEnd w:id="220"/>
    </w:p>
    <w:p w14:paraId="194E0023" w14:textId="77777777" w:rsidR="006F645E" w:rsidRDefault="006F645E" w:rsidP="006F645E">
      <w:pPr>
        <w:pStyle w:val="2"/>
        <w:keepNext w:val="0"/>
        <w:ind w:left="851" w:hanging="851"/>
        <w:pPrChange w:id="221" w:author="Rahneda Charnysh" w:date="2024-04-20T16:03:00Z">
          <w:pPr>
            <w:pStyle w:val="a2"/>
          </w:pPr>
        </w:pPrChange>
      </w:pPr>
    </w:p>
    <w:p w14:paraId="71AA236F" w14:textId="2FDE8180" w:rsidR="006F645E" w:rsidDel="00DA2109" w:rsidRDefault="006F645E" w:rsidP="006F645E">
      <w:pPr>
        <w:pStyle w:val="a2"/>
        <w:rPr>
          <w:del w:id="222" w:author="Rahneda Charnysh" w:date="2024-04-20T16:03:00Z"/>
        </w:rPr>
      </w:pPr>
      <w:r>
        <w:t>Table Description</w:t>
      </w:r>
    </w:p>
    <w:p w14:paraId="061AE2A5" w14:textId="3CF9BFBA" w:rsidR="00BE17E0" w:rsidDel="007B01A9" w:rsidRDefault="00BE17E0" w:rsidP="006F645E">
      <w:pPr>
        <w:pStyle w:val="a2"/>
        <w:rPr>
          <w:del w:id="223" w:author="Rahneda Charnysh" w:date="2024-04-20T15:47:00Z"/>
        </w:rPr>
      </w:pPr>
      <w:del w:id="224" w:author="Rahneda Charnysh" w:date="2024-04-20T15:47:00Z">
        <w:r w:rsidDel="007B01A9">
          <w:delText>&lt;des</w:delText>
        </w:r>
        <w:r w:rsidR="007B27B1" w:rsidDel="007B01A9">
          <w:delText>c</w:delText>
        </w:r>
        <w:r w:rsidDel="007B01A9">
          <w:delText>ription&gt;</w:delText>
        </w:r>
      </w:del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B01A9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5774FC44" w:rsidR="007B01A9" w:rsidRDefault="007B01A9" w:rsidP="006F645E">
            <w:pPr>
              <w:pStyle w:val="a2"/>
            </w:pPr>
            <w:r>
              <w:t xml:space="preserve"> </w:t>
            </w:r>
            <w:ins w:id="225" w:author="Rahneda Charnysh" w:date="2024-04-20T15:40:00Z">
              <w:r>
                <w:t>Mountain</w:t>
              </w:r>
            </w:ins>
            <w:del w:id="226" w:author="Rahneda Charnysh" w:date="2024-04-20T15:40:00Z">
              <w:r w:rsidDel="00C66844">
                <w:delText>Table 1</w:delText>
              </w:r>
            </w:del>
          </w:p>
        </w:tc>
        <w:tc>
          <w:tcPr>
            <w:tcW w:w="2302" w:type="dxa"/>
          </w:tcPr>
          <w:p w14:paraId="5287EB7E" w14:textId="578CF2E2" w:rsidR="007B01A9" w:rsidRDefault="007B01A9" w:rsidP="006F645E">
            <w:pPr>
              <w:pStyle w:val="a2"/>
            </w:pPr>
            <w:proofErr w:type="spellStart"/>
            <w:ins w:id="227" w:author="Rahneda Charnysh" w:date="2024-04-20T15:40:00Z">
              <w:r>
                <w:t>mountain_id</w:t>
              </w:r>
            </w:ins>
            <w:proofErr w:type="spellEnd"/>
            <w:del w:id="228" w:author="Rahneda Charnysh" w:date="2024-04-20T15:40:00Z">
              <w:r w:rsidDel="00C66844">
                <w:delText>Field Name 1</w:delText>
              </w:r>
            </w:del>
          </w:p>
        </w:tc>
        <w:tc>
          <w:tcPr>
            <w:tcW w:w="2302" w:type="dxa"/>
          </w:tcPr>
          <w:p w14:paraId="43622687" w14:textId="1CBEC7C8" w:rsidR="007B01A9" w:rsidRDefault="007B01A9" w:rsidP="006F645E">
            <w:pPr>
              <w:pStyle w:val="a2"/>
            </w:pPr>
            <w:r>
              <w:t>&lt;</w:t>
            </w:r>
            <w:ins w:id="229" w:author="Rahneda Charnysh" w:date="2024-04-20T15:40:00Z">
              <w:r>
                <w:t>id of</w:t>
              </w:r>
            </w:ins>
            <w:ins w:id="230" w:author="Rahneda Charnysh" w:date="2024-04-20T15:41:00Z">
              <w:r>
                <w:t xml:space="preserve"> the mountain</w:t>
              </w:r>
            </w:ins>
            <w:del w:id="231" w:author="Rahneda Charnysh" w:date="2024-04-20T15:40:00Z">
              <w:r w:rsidDel="00C66844">
                <w:delText>description</w:delText>
              </w:r>
            </w:del>
            <w:r>
              <w:t>&gt;, PK</w:t>
            </w:r>
            <w:del w:id="232" w:author="Rahneda Charnysh" w:date="2024-04-20T15:41:00Z">
              <w:r w:rsidDel="00C66844">
                <w:delText>/FK</w:delText>
              </w:r>
            </w:del>
          </w:p>
        </w:tc>
        <w:tc>
          <w:tcPr>
            <w:tcW w:w="2302" w:type="dxa"/>
          </w:tcPr>
          <w:p w14:paraId="276CD625" w14:textId="34364910" w:rsidR="007B01A9" w:rsidRDefault="007B01A9" w:rsidP="006F645E">
            <w:pPr>
              <w:pStyle w:val="a2"/>
            </w:pPr>
            <w:r>
              <w:t>Int</w:t>
            </w:r>
          </w:p>
        </w:tc>
      </w:tr>
      <w:tr w:rsidR="007B01A9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7B01A9" w:rsidRDefault="007B01A9" w:rsidP="006F645E">
            <w:pPr>
              <w:pStyle w:val="a2"/>
            </w:pPr>
          </w:p>
        </w:tc>
        <w:tc>
          <w:tcPr>
            <w:tcW w:w="2302" w:type="dxa"/>
          </w:tcPr>
          <w:p w14:paraId="22CB5DE1" w14:textId="3B641583" w:rsidR="007B01A9" w:rsidRDefault="007B01A9" w:rsidP="006F645E">
            <w:pPr>
              <w:pStyle w:val="a2"/>
            </w:pPr>
            <w:ins w:id="233" w:author="Rahneda Charnysh" w:date="2024-04-20T15:41:00Z">
              <w:r>
                <w:t>name</w:t>
              </w:r>
            </w:ins>
            <w:del w:id="234" w:author="Rahneda Charnysh" w:date="2024-04-20T15:41:00Z">
              <w:r w:rsidDel="007B01A9">
                <w:delText>Filed Name N</w:delText>
              </w:r>
            </w:del>
          </w:p>
        </w:tc>
        <w:tc>
          <w:tcPr>
            <w:tcW w:w="2302" w:type="dxa"/>
          </w:tcPr>
          <w:p w14:paraId="6EDD57E1" w14:textId="51A35217" w:rsidR="007B01A9" w:rsidRDefault="007B01A9" w:rsidP="006F645E">
            <w:pPr>
              <w:pStyle w:val="a2"/>
            </w:pPr>
            <w:r>
              <w:t>&lt;</w:t>
            </w:r>
            <w:ins w:id="235" w:author="Rahneda Charnysh" w:date="2024-04-20T15:41:00Z">
              <w:r>
                <w:t>name of the mountain</w:t>
              </w:r>
            </w:ins>
            <w:del w:id="236" w:author="Rahneda Charnysh" w:date="2024-04-20T15:41:00Z">
              <w:r w:rsidDel="007B01A9">
                <w:delText>description</w:delText>
              </w:r>
            </w:del>
            <w:r>
              <w:t>&gt;</w:t>
            </w:r>
          </w:p>
        </w:tc>
        <w:tc>
          <w:tcPr>
            <w:tcW w:w="2302" w:type="dxa"/>
          </w:tcPr>
          <w:p w14:paraId="3C813618" w14:textId="27559335" w:rsidR="007B01A9" w:rsidRDefault="007B01A9" w:rsidP="006F645E">
            <w:pPr>
              <w:pStyle w:val="a2"/>
            </w:pPr>
            <w:r>
              <w:t>Text</w:t>
            </w:r>
          </w:p>
        </w:tc>
      </w:tr>
      <w:tr w:rsidR="007B01A9" w14:paraId="5DC37457" w14:textId="77777777" w:rsidTr="00BE17E0">
        <w:trPr>
          <w:trHeight w:val="432"/>
          <w:ins w:id="237" w:author="Rahneda Charnysh" w:date="2024-04-20T15:41:00Z"/>
        </w:trPr>
        <w:tc>
          <w:tcPr>
            <w:tcW w:w="2302" w:type="dxa"/>
            <w:vMerge/>
          </w:tcPr>
          <w:p w14:paraId="76931B66" w14:textId="77777777" w:rsidR="007B01A9" w:rsidRDefault="007B01A9" w:rsidP="006F645E">
            <w:pPr>
              <w:pStyle w:val="a2"/>
              <w:rPr>
                <w:ins w:id="238" w:author="Rahneda Charnysh" w:date="2024-04-20T15:41:00Z"/>
              </w:rPr>
            </w:pPr>
          </w:p>
        </w:tc>
        <w:tc>
          <w:tcPr>
            <w:tcW w:w="2302" w:type="dxa"/>
          </w:tcPr>
          <w:p w14:paraId="048F10B1" w14:textId="14625A45" w:rsidR="007B01A9" w:rsidRDefault="007B01A9" w:rsidP="006F645E">
            <w:pPr>
              <w:pStyle w:val="a2"/>
              <w:rPr>
                <w:ins w:id="239" w:author="Rahneda Charnysh" w:date="2024-04-20T15:41:00Z"/>
              </w:rPr>
            </w:pPr>
            <w:ins w:id="240" w:author="Rahneda Charnysh" w:date="2024-04-20T15:41:00Z">
              <w:r>
                <w:t>height</w:t>
              </w:r>
            </w:ins>
          </w:p>
        </w:tc>
        <w:tc>
          <w:tcPr>
            <w:tcW w:w="2302" w:type="dxa"/>
          </w:tcPr>
          <w:p w14:paraId="7F801ADB" w14:textId="577941E9" w:rsidR="007B01A9" w:rsidRDefault="007B01A9" w:rsidP="006F645E">
            <w:pPr>
              <w:pStyle w:val="a2"/>
              <w:rPr>
                <w:ins w:id="241" w:author="Rahneda Charnysh" w:date="2024-04-20T15:41:00Z"/>
              </w:rPr>
            </w:pPr>
            <w:ins w:id="242" w:author="Rahneda Charnysh" w:date="2024-04-20T15:42:00Z">
              <w:r>
                <w:t>&lt;the height of the mountain in meters&gt;</w:t>
              </w:r>
            </w:ins>
          </w:p>
        </w:tc>
        <w:tc>
          <w:tcPr>
            <w:tcW w:w="2302" w:type="dxa"/>
          </w:tcPr>
          <w:p w14:paraId="70934B7A" w14:textId="2D73895B" w:rsidR="007B01A9" w:rsidRDefault="007B01A9" w:rsidP="006F645E">
            <w:pPr>
              <w:pStyle w:val="a2"/>
              <w:rPr>
                <w:ins w:id="243" w:author="Rahneda Charnysh" w:date="2024-04-20T15:41:00Z"/>
              </w:rPr>
            </w:pPr>
            <w:ins w:id="244" w:author="Rahneda Charnysh" w:date="2024-04-20T15:42:00Z">
              <w:r>
                <w:t>Int</w:t>
              </w:r>
            </w:ins>
          </w:p>
        </w:tc>
      </w:tr>
      <w:tr w:rsidR="007B01A9" w14:paraId="27A5DD8F" w14:textId="77777777" w:rsidTr="00BE17E0">
        <w:trPr>
          <w:trHeight w:val="432"/>
          <w:ins w:id="245" w:author="Rahneda Charnysh" w:date="2024-04-20T15:43:00Z"/>
        </w:trPr>
        <w:tc>
          <w:tcPr>
            <w:tcW w:w="2302" w:type="dxa"/>
            <w:vMerge/>
          </w:tcPr>
          <w:p w14:paraId="4E423F67" w14:textId="77777777" w:rsidR="007B01A9" w:rsidRDefault="007B01A9" w:rsidP="006F645E">
            <w:pPr>
              <w:pStyle w:val="a2"/>
              <w:rPr>
                <w:ins w:id="246" w:author="Rahneda Charnysh" w:date="2024-04-20T15:43:00Z"/>
              </w:rPr>
            </w:pPr>
          </w:p>
        </w:tc>
        <w:tc>
          <w:tcPr>
            <w:tcW w:w="2302" w:type="dxa"/>
          </w:tcPr>
          <w:p w14:paraId="5E872DFB" w14:textId="487091BF" w:rsidR="007B01A9" w:rsidRDefault="007B01A9" w:rsidP="006F645E">
            <w:pPr>
              <w:pStyle w:val="a2"/>
              <w:rPr>
                <w:ins w:id="247" w:author="Rahneda Charnysh" w:date="2024-04-20T15:43:00Z"/>
              </w:rPr>
            </w:pPr>
            <w:proofErr w:type="spellStart"/>
            <w:ins w:id="248" w:author="Rahneda Charnysh" w:date="2024-04-20T15:43:00Z">
              <w:r>
                <w:t>country_id</w:t>
              </w:r>
              <w:proofErr w:type="spellEnd"/>
            </w:ins>
          </w:p>
        </w:tc>
        <w:tc>
          <w:tcPr>
            <w:tcW w:w="2302" w:type="dxa"/>
          </w:tcPr>
          <w:p w14:paraId="02FBCEAE" w14:textId="69E1D370" w:rsidR="007B01A9" w:rsidRDefault="007B01A9" w:rsidP="006F645E">
            <w:pPr>
              <w:pStyle w:val="a2"/>
              <w:rPr>
                <w:ins w:id="249" w:author="Rahneda Charnysh" w:date="2024-04-20T15:43:00Z"/>
              </w:rPr>
            </w:pPr>
            <w:ins w:id="250" w:author="Rahneda Charnysh" w:date="2024-04-20T15:43:00Z">
              <w:r>
                <w:t>&lt;the id of the country where the mountain is located&gt;</w:t>
              </w:r>
            </w:ins>
            <w:ins w:id="251" w:author="Rahneda Charnysh" w:date="2024-04-20T16:00:00Z">
              <w:r w:rsidR="0091766A">
                <w:t>, FK</w:t>
              </w:r>
            </w:ins>
          </w:p>
        </w:tc>
        <w:tc>
          <w:tcPr>
            <w:tcW w:w="2302" w:type="dxa"/>
          </w:tcPr>
          <w:p w14:paraId="11348A2F" w14:textId="352BD56D" w:rsidR="007B01A9" w:rsidRDefault="007B01A9" w:rsidP="006F645E">
            <w:pPr>
              <w:pStyle w:val="a2"/>
              <w:rPr>
                <w:ins w:id="252" w:author="Rahneda Charnysh" w:date="2024-04-20T15:43:00Z"/>
              </w:rPr>
            </w:pPr>
            <w:ins w:id="253" w:author="Rahneda Charnysh" w:date="2024-04-20T15:44:00Z">
              <w:r>
                <w:t>Int</w:t>
              </w:r>
            </w:ins>
          </w:p>
        </w:tc>
      </w:tr>
      <w:tr w:rsidR="007B01A9" w14:paraId="72924110" w14:textId="77777777" w:rsidTr="00BE17E0">
        <w:trPr>
          <w:trHeight w:val="432"/>
          <w:ins w:id="254" w:author="Rahneda Charnysh" w:date="2024-04-20T15:43:00Z"/>
        </w:trPr>
        <w:tc>
          <w:tcPr>
            <w:tcW w:w="2302" w:type="dxa"/>
            <w:vMerge/>
          </w:tcPr>
          <w:p w14:paraId="21316F13" w14:textId="77777777" w:rsidR="007B01A9" w:rsidRDefault="007B01A9" w:rsidP="006F645E">
            <w:pPr>
              <w:pStyle w:val="a2"/>
              <w:rPr>
                <w:ins w:id="255" w:author="Rahneda Charnysh" w:date="2024-04-20T15:43:00Z"/>
              </w:rPr>
            </w:pPr>
          </w:p>
        </w:tc>
        <w:tc>
          <w:tcPr>
            <w:tcW w:w="2302" w:type="dxa"/>
          </w:tcPr>
          <w:p w14:paraId="007EE141" w14:textId="3DE254D9" w:rsidR="007B01A9" w:rsidRDefault="007B01A9" w:rsidP="006F645E">
            <w:pPr>
              <w:pStyle w:val="a2"/>
              <w:rPr>
                <w:ins w:id="256" w:author="Rahneda Charnysh" w:date="2024-04-20T15:43:00Z"/>
              </w:rPr>
            </w:pPr>
            <w:proofErr w:type="spellStart"/>
            <w:ins w:id="257" w:author="Rahneda Charnysh" w:date="2024-04-20T15:44:00Z">
              <w:r>
                <w:t>area_id</w:t>
              </w:r>
            </w:ins>
            <w:proofErr w:type="spellEnd"/>
          </w:p>
        </w:tc>
        <w:tc>
          <w:tcPr>
            <w:tcW w:w="2302" w:type="dxa"/>
          </w:tcPr>
          <w:p w14:paraId="1E943AAE" w14:textId="1C120C9B" w:rsidR="007B01A9" w:rsidRDefault="007B01A9" w:rsidP="006F645E">
            <w:pPr>
              <w:pStyle w:val="a2"/>
              <w:rPr>
                <w:ins w:id="258" w:author="Rahneda Charnysh" w:date="2024-04-20T15:43:00Z"/>
              </w:rPr>
            </w:pPr>
            <w:ins w:id="259" w:author="Rahneda Charnysh" w:date="2024-04-20T15:44:00Z">
              <w:r>
                <w:t>&lt;the id of the area where the mountain is located&gt;</w:t>
              </w:r>
            </w:ins>
            <w:ins w:id="260" w:author="Rahneda Charnysh" w:date="2024-04-20T16:00:00Z">
              <w:r w:rsidR="0091766A">
                <w:t>, FK</w:t>
              </w:r>
            </w:ins>
          </w:p>
        </w:tc>
        <w:tc>
          <w:tcPr>
            <w:tcW w:w="2302" w:type="dxa"/>
          </w:tcPr>
          <w:p w14:paraId="379BE44D" w14:textId="19055FEB" w:rsidR="007B01A9" w:rsidRDefault="007B01A9" w:rsidP="006F645E">
            <w:pPr>
              <w:pStyle w:val="a2"/>
              <w:rPr>
                <w:ins w:id="261" w:author="Rahneda Charnysh" w:date="2024-04-20T15:43:00Z"/>
              </w:rPr>
            </w:pPr>
            <w:ins w:id="262" w:author="Rahneda Charnysh" w:date="2024-04-20T15:45:00Z">
              <w:r>
                <w:t>Int</w:t>
              </w:r>
            </w:ins>
          </w:p>
        </w:tc>
      </w:tr>
    </w:tbl>
    <w:p w14:paraId="11AD6816" w14:textId="05C47692" w:rsidR="006F645E" w:rsidDel="0091766A" w:rsidRDefault="006F645E" w:rsidP="006F645E">
      <w:pPr>
        <w:pStyle w:val="a2"/>
        <w:rPr>
          <w:del w:id="263" w:author="Rahneda Charnysh" w:date="2024-04-20T15:47:00Z"/>
        </w:rPr>
      </w:pPr>
    </w:p>
    <w:p w14:paraId="563BCA8A" w14:textId="0F069A80" w:rsidR="006F645E" w:rsidDel="007B01A9" w:rsidRDefault="009D7BE5" w:rsidP="006F645E">
      <w:pPr>
        <w:pStyle w:val="a2"/>
        <w:rPr>
          <w:del w:id="264" w:author="Rahneda Charnysh" w:date="2024-04-20T15:47:00Z"/>
        </w:rPr>
      </w:pPr>
      <w:del w:id="265" w:author="Rahneda Charnysh" w:date="2024-04-20T15:47:00Z">
        <w:r w:rsidDel="007B01A9">
          <w:delText>Comments on</w:delText>
        </w:r>
        <w:r w:rsidR="002E6935" w:rsidDel="007B01A9">
          <w:delText xml:space="preserve"> table</w:delText>
        </w:r>
        <w:r w:rsidDel="007B01A9">
          <w:delText xml:space="preserve"> relationships</w:delText>
        </w:r>
      </w:del>
    </w:p>
    <w:p w14:paraId="1D0B67F8" w14:textId="59A04E30" w:rsidR="006F645E" w:rsidRDefault="006F645E" w:rsidP="006F645E">
      <w:pPr>
        <w:pStyle w:val="a2"/>
      </w:pPr>
    </w:p>
    <w:p w14:paraId="75E47102" w14:textId="2B40CCA9" w:rsidR="006F645E" w:rsidDel="00DA2109" w:rsidRDefault="006F645E" w:rsidP="006F645E">
      <w:pPr>
        <w:pStyle w:val="a2"/>
        <w:rPr>
          <w:del w:id="266" w:author="Rahneda Charnysh" w:date="2024-04-20T16:03:00Z"/>
        </w:rPr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267" w:author="Rahneda Charnysh" w:date="2024-04-20T15:55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237"/>
        <w:gridCol w:w="1134"/>
        <w:gridCol w:w="1134"/>
        <w:gridCol w:w="1701"/>
        <w:gridCol w:w="1843"/>
        <w:tblGridChange w:id="268">
          <w:tblGrid>
            <w:gridCol w:w="1237"/>
            <w:gridCol w:w="1134"/>
            <w:gridCol w:w="1134"/>
            <w:gridCol w:w="1276"/>
            <w:gridCol w:w="1276"/>
          </w:tblGrid>
        </w:tblGridChange>
      </w:tblGrid>
      <w:tr w:rsidR="0091766A" w14:paraId="7D509B5F" w14:textId="259492D6" w:rsidTr="0091766A">
        <w:trPr>
          <w:trHeight w:val="292"/>
          <w:trPrChange w:id="269" w:author="Rahneda Charnysh" w:date="2024-04-20T15:55:00Z">
            <w:trPr>
              <w:trHeight w:val="292"/>
            </w:trPr>
          </w:trPrChange>
        </w:trPr>
        <w:tc>
          <w:tcPr>
            <w:tcW w:w="1237" w:type="dxa"/>
            <w:shd w:val="clear" w:color="auto" w:fill="76CDD8"/>
            <w:tcPrChange w:id="270" w:author="Rahneda Charnysh" w:date="2024-04-20T15:55:00Z">
              <w:tcPr>
                <w:tcW w:w="1237" w:type="dxa"/>
                <w:shd w:val="clear" w:color="auto" w:fill="76CDD8"/>
              </w:tcPr>
            </w:tcPrChange>
          </w:tcPr>
          <w:p w14:paraId="786CAE32" w14:textId="4E1B8B0A" w:rsidR="0091766A" w:rsidRPr="00BE17E0" w:rsidRDefault="0091766A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ins w:id="271" w:author="Rahneda Charnysh" w:date="2024-04-20T15:48:00Z">
              <w:r>
                <w:rPr>
                  <w:color w:val="FFFFFF" w:themeColor="background1"/>
                  <w:sz w:val="18"/>
                  <w:szCs w:val="18"/>
                </w:rPr>
                <w:t>mountain_id</w:t>
              </w:r>
            </w:ins>
            <w:proofErr w:type="spellEnd"/>
            <w:del w:id="272" w:author="Rahneda Charnysh" w:date="2024-04-20T15:48:00Z">
              <w:r w:rsidDel="007B01A9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</w:p>
        </w:tc>
        <w:tc>
          <w:tcPr>
            <w:tcW w:w="1134" w:type="dxa"/>
            <w:shd w:val="clear" w:color="auto" w:fill="76CDD8"/>
            <w:tcPrChange w:id="273" w:author="Rahneda Charnysh" w:date="2024-04-20T15:55:00Z">
              <w:tcPr>
                <w:tcW w:w="1134" w:type="dxa"/>
                <w:shd w:val="clear" w:color="auto" w:fill="76CDD8"/>
              </w:tcPr>
            </w:tcPrChange>
          </w:tcPr>
          <w:p w14:paraId="7C63B6B0" w14:textId="7E49F229" w:rsidR="0091766A" w:rsidRPr="00BE17E0" w:rsidRDefault="0091766A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274" w:author="Rahneda Charnysh" w:date="2024-04-20T15:48:00Z">
              <w:r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  <w:del w:id="275" w:author="Rahneda Charnysh" w:date="2024-04-20T15:48:00Z">
              <w:r w:rsidRPr="00BE17E0" w:rsidDel="007B01A9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7B01A9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134" w:type="dxa"/>
            <w:shd w:val="clear" w:color="auto" w:fill="76CDD8"/>
            <w:tcPrChange w:id="276" w:author="Rahneda Charnysh" w:date="2024-04-20T15:55:00Z">
              <w:tcPr>
                <w:tcW w:w="1134" w:type="dxa"/>
                <w:shd w:val="clear" w:color="auto" w:fill="76CDD8"/>
              </w:tcPr>
            </w:tcPrChange>
          </w:tcPr>
          <w:p w14:paraId="186467F7" w14:textId="2309FF5E" w:rsidR="0091766A" w:rsidRPr="00BE17E0" w:rsidRDefault="0091766A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277" w:author="Rahneda Charnysh" w:date="2024-04-20T15:49:00Z">
              <w:r>
                <w:rPr>
                  <w:color w:val="FFFFFF" w:themeColor="background1"/>
                  <w:sz w:val="18"/>
                  <w:szCs w:val="18"/>
                </w:rPr>
                <w:t>height</w:t>
              </w:r>
            </w:ins>
            <w:del w:id="278" w:author="Rahneda Charnysh" w:date="2024-04-20T15:49:00Z">
              <w:r w:rsidRPr="00BE17E0" w:rsidDel="007B01A9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7B01A9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701" w:type="dxa"/>
            <w:shd w:val="clear" w:color="auto" w:fill="76CDD8"/>
            <w:tcPrChange w:id="279" w:author="Rahneda Charnysh" w:date="2024-04-20T15:55:00Z">
              <w:tcPr>
                <w:tcW w:w="1276" w:type="dxa"/>
                <w:shd w:val="clear" w:color="auto" w:fill="76CDD8"/>
              </w:tcPr>
            </w:tcPrChange>
          </w:tcPr>
          <w:p w14:paraId="5EF5231B" w14:textId="4AD80B0C" w:rsidR="0091766A" w:rsidRPr="00BE17E0" w:rsidRDefault="0091766A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ins w:id="280" w:author="Rahneda Charnysh" w:date="2024-04-20T15:50:00Z">
              <w:r>
                <w:rPr>
                  <w:color w:val="FFFFFF" w:themeColor="background1"/>
                  <w:sz w:val="18"/>
                  <w:szCs w:val="18"/>
                </w:rPr>
                <w:t>country_id</w:t>
              </w:r>
            </w:ins>
            <w:proofErr w:type="spellEnd"/>
            <w:del w:id="281" w:author="Rahneda Charnysh" w:date="2024-04-20T15:50:00Z">
              <w:r w:rsidRPr="00BE17E0" w:rsidDel="007B01A9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7B01A9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</w:p>
        </w:tc>
        <w:tc>
          <w:tcPr>
            <w:tcW w:w="1843" w:type="dxa"/>
            <w:shd w:val="clear" w:color="auto" w:fill="76CDD8"/>
            <w:tcPrChange w:id="282" w:author="Rahneda Charnysh" w:date="2024-04-20T15:55:00Z">
              <w:tcPr>
                <w:tcW w:w="1276" w:type="dxa"/>
                <w:shd w:val="clear" w:color="auto" w:fill="76CDD8"/>
              </w:tcPr>
            </w:tcPrChange>
          </w:tcPr>
          <w:p w14:paraId="4FD1F402" w14:textId="5CAB138F" w:rsidR="0091766A" w:rsidRDefault="0091766A" w:rsidP="003C7C6B">
            <w:pPr>
              <w:pStyle w:val="a2"/>
              <w:widowControl w:val="0"/>
              <w:spacing w:line="360" w:lineRule="auto"/>
              <w:jc w:val="center"/>
              <w:rPr>
                <w:ins w:id="283" w:author="Rahneda Charnysh" w:date="2024-04-20T15:54:00Z"/>
                <w:color w:val="FFFFFF" w:themeColor="background1"/>
                <w:sz w:val="18"/>
                <w:szCs w:val="18"/>
              </w:rPr>
            </w:pPr>
            <w:proofErr w:type="spellStart"/>
            <w:ins w:id="284" w:author="Rahneda Charnysh" w:date="2024-04-20T15:55:00Z">
              <w:r>
                <w:rPr>
                  <w:color w:val="FFFFFF" w:themeColor="background1"/>
                  <w:sz w:val="18"/>
                  <w:szCs w:val="18"/>
                </w:rPr>
                <w:t>area_id</w:t>
              </w:r>
            </w:ins>
            <w:proofErr w:type="spellEnd"/>
          </w:p>
        </w:tc>
      </w:tr>
      <w:tr w:rsidR="0091766A" w14:paraId="675CC18D" w14:textId="2E7B1598" w:rsidTr="0091766A">
        <w:trPr>
          <w:trHeight w:val="432"/>
          <w:trPrChange w:id="285" w:author="Rahneda Charnysh" w:date="2024-04-20T15:55:00Z">
            <w:trPr>
              <w:trHeight w:val="432"/>
            </w:trPr>
          </w:trPrChange>
        </w:trPr>
        <w:tc>
          <w:tcPr>
            <w:tcW w:w="1237" w:type="dxa"/>
            <w:tcPrChange w:id="286" w:author="Rahneda Charnysh" w:date="2024-04-20T15:55:00Z">
              <w:tcPr>
                <w:tcW w:w="1237" w:type="dxa"/>
              </w:tcPr>
            </w:tcPrChange>
          </w:tcPr>
          <w:p w14:paraId="1865802E" w14:textId="11B1DEEB" w:rsidR="0091766A" w:rsidRDefault="0091766A" w:rsidP="003C7C6B">
            <w:pPr>
              <w:pStyle w:val="a2"/>
            </w:pPr>
            <w:r>
              <w:t xml:space="preserve"> </w:t>
            </w:r>
            <w:ins w:id="287" w:author="Rahneda Charnysh" w:date="2024-04-20T15:48:00Z">
              <w:r>
                <w:t>1</w:t>
              </w:r>
            </w:ins>
            <w:del w:id="288" w:author="Rahneda Charnysh" w:date="2024-04-20T15:48:00Z">
              <w:r w:rsidDel="007B01A9">
                <w:delText>1</w:delText>
              </w:r>
            </w:del>
          </w:p>
        </w:tc>
        <w:tc>
          <w:tcPr>
            <w:tcW w:w="1134" w:type="dxa"/>
            <w:tcPrChange w:id="289" w:author="Rahneda Charnysh" w:date="2024-04-20T15:55:00Z">
              <w:tcPr>
                <w:tcW w:w="1134" w:type="dxa"/>
              </w:tcPr>
            </w:tcPrChange>
          </w:tcPr>
          <w:p w14:paraId="08F31126" w14:textId="0B234908" w:rsidR="0091766A" w:rsidRDefault="0091766A" w:rsidP="003C7C6B">
            <w:pPr>
              <w:pStyle w:val="a2"/>
            </w:pPr>
            <w:ins w:id="290" w:author="Rahneda Charnysh" w:date="2024-04-20T15:48:00Z">
              <w:r>
                <w:t>Everest</w:t>
              </w:r>
            </w:ins>
            <w:del w:id="291" w:author="Rahneda Charnysh" w:date="2024-04-20T15:48:00Z">
              <w:r w:rsidDel="007B01A9">
                <w:delText>aaa</w:delText>
              </w:r>
            </w:del>
          </w:p>
        </w:tc>
        <w:tc>
          <w:tcPr>
            <w:tcW w:w="1134" w:type="dxa"/>
            <w:tcPrChange w:id="292" w:author="Rahneda Charnysh" w:date="2024-04-20T15:55:00Z">
              <w:tcPr>
                <w:tcW w:w="1134" w:type="dxa"/>
              </w:tcPr>
            </w:tcPrChange>
          </w:tcPr>
          <w:p w14:paraId="6FE58743" w14:textId="07B52A37" w:rsidR="0091766A" w:rsidRDefault="0091766A" w:rsidP="003C7C6B">
            <w:pPr>
              <w:pStyle w:val="a2"/>
            </w:pPr>
            <w:ins w:id="293" w:author="Rahneda Charnysh" w:date="2024-04-20T15:49:00Z">
              <w:r>
                <w:t>8848</w:t>
              </w:r>
            </w:ins>
            <w:del w:id="294" w:author="Rahneda Charnysh" w:date="2024-04-20T15:49:00Z">
              <w:r w:rsidDel="007B01A9">
                <w:delText>123</w:delText>
              </w:r>
            </w:del>
          </w:p>
        </w:tc>
        <w:tc>
          <w:tcPr>
            <w:tcW w:w="1701" w:type="dxa"/>
            <w:tcPrChange w:id="295" w:author="Rahneda Charnysh" w:date="2024-04-20T15:55:00Z">
              <w:tcPr>
                <w:tcW w:w="1276" w:type="dxa"/>
              </w:tcPr>
            </w:tcPrChange>
          </w:tcPr>
          <w:p w14:paraId="538318D7" w14:textId="4D366260" w:rsidR="0091766A" w:rsidRDefault="0091766A" w:rsidP="003C7C6B">
            <w:pPr>
              <w:pStyle w:val="a2"/>
            </w:pPr>
            <w:ins w:id="296" w:author="Rahneda Charnysh" w:date="2024-04-20T15:55:00Z">
              <w:r>
                <w:t>12</w:t>
              </w:r>
            </w:ins>
            <w:del w:id="297" w:author="Rahneda Charnysh" w:date="2024-04-20T15:49:00Z">
              <w:r w:rsidDel="007B01A9">
                <w:delText>1234</w:delText>
              </w:r>
            </w:del>
          </w:p>
        </w:tc>
        <w:tc>
          <w:tcPr>
            <w:tcW w:w="1843" w:type="dxa"/>
            <w:tcPrChange w:id="298" w:author="Rahneda Charnysh" w:date="2024-04-20T15:55:00Z">
              <w:tcPr>
                <w:tcW w:w="1276" w:type="dxa"/>
              </w:tcPr>
            </w:tcPrChange>
          </w:tcPr>
          <w:p w14:paraId="42F83EE9" w14:textId="3A68EB65" w:rsidR="0091766A" w:rsidDel="007B01A9" w:rsidRDefault="0091766A" w:rsidP="003C7C6B">
            <w:pPr>
              <w:pStyle w:val="a2"/>
              <w:rPr>
                <w:ins w:id="299" w:author="Rahneda Charnysh" w:date="2024-04-20T15:54:00Z"/>
              </w:rPr>
            </w:pPr>
            <w:ins w:id="300" w:author="Rahneda Charnysh" w:date="2024-04-20T15:56:00Z">
              <w:r>
                <w:t>3</w:t>
              </w:r>
            </w:ins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77777777" w:rsidR="00BE17E0" w:rsidRPr="006F645E" w:rsidRDefault="00BE17E0" w:rsidP="006F645E">
      <w:pPr>
        <w:pStyle w:val="a2"/>
      </w:pPr>
    </w:p>
    <w:sectPr w:rsidR="00BE17E0" w:rsidRPr="006F645E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BB140" w14:textId="77777777" w:rsidR="00BA1592" w:rsidRDefault="00BA1592" w:rsidP="00500742">
      <w:pPr>
        <w:spacing w:line="240" w:lineRule="auto"/>
      </w:pPr>
      <w:r>
        <w:separator/>
      </w:r>
    </w:p>
  </w:endnote>
  <w:endnote w:type="continuationSeparator" w:id="0">
    <w:p w14:paraId="714243D1" w14:textId="77777777" w:rsidR="00BA1592" w:rsidRDefault="00BA1592" w:rsidP="00500742">
      <w:pPr>
        <w:spacing w:line="240" w:lineRule="auto"/>
      </w:pPr>
      <w:r>
        <w:continuationSeparator/>
      </w:r>
    </w:p>
  </w:endnote>
  <w:endnote w:type="continuationNotice" w:id="1">
    <w:p w14:paraId="62DDF3DB" w14:textId="77777777" w:rsidR="00BA1592" w:rsidRDefault="00BA15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1C10" w14:textId="77777777" w:rsidR="00561FB6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561FB6" w:rsidRDefault="00BA1592" w:rsidP="002A572B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370D4">
            <w:t>Confidential</w:t>
          </w:r>
          <w:r>
            <w:fldChar w:fldCharType="end"/>
          </w:r>
          <w:r w:rsidR="005D1735">
            <w:tab/>
          </w:r>
        </w:p>
      </w:tc>
    </w:tr>
  </w:tbl>
  <w:p w14:paraId="629B217E" w14:textId="77777777" w:rsidR="00561FB6" w:rsidRPr="00205D53" w:rsidRDefault="005D1735" w:rsidP="007F4104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561FB6" w:rsidRDefault="005D1735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561FB6" w:rsidRDefault="005D1735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561FB6" w:rsidRDefault="00BA1592" w:rsidP="0076784B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370D4">
            <w:t>Confidential</w:t>
          </w:r>
          <w:r>
            <w:fldChar w:fldCharType="end"/>
          </w:r>
        </w:p>
      </w:tc>
    </w:tr>
  </w:tbl>
  <w:p w14:paraId="56E23E29" w14:textId="77777777" w:rsidR="00561FB6" w:rsidRDefault="005D1735" w:rsidP="002A572B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7BBD" w14:textId="77777777" w:rsidR="00BA1592" w:rsidRDefault="00BA1592" w:rsidP="00500742">
      <w:pPr>
        <w:spacing w:line="240" w:lineRule="auto"/>
      </w:pPr>
      <w:r>
        <w:separator/>
      </w:r>
    </w:p>
  </w:footnote>
  <w:footnote w:type="continuationSeparator" w:id="0">
    <w:p w14:paraId="38C57C70" w14:textId="77777777" w:rsidR="00BA1592" w:rsidRDefault="00BA1592" w:rsidP="00500742">
      <w:pPr>
        <w:spacing w:line="240" w:lineRule="auto"/>
      </w:pPr>
      <w:r>
        <w:continuationSeparator/>
      </w:r>
    </w:p>
  </w:footnote>
  <w:footnote w:type="continuationNotice" w:id="1">
    <w:p w14:paraId="3C29DE22" w14:textId="77777777" w:rsidR="00BA1592" w:rsidRDefault="00BA15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561FB6" w:rsidRDefault="007C4361" w:rsidP="002A572B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561FB6" w:rsidRDefault="00561FB6" w:rsidP="002A572B">
          <w:pPr>
            <w:pStyle w:val="a9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561FB6" w:rsidRDefault="00426215" w:rsidP="002A19F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561FB6" w:rsidRDefault="005D1735" w:rsidP="002A572B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561FB6" w:rsidRPr="002A572B" w:rsidRDefault="005D1735" w:rsidP="002A572B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2AC4A04"/>
    <w:multiLevelType w:val="multilevel"/>
    <w:tmpl w:val="603065D8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14" w15:restartNumberingAfterBreak="0">
    <w:nsid w:val="57DD6F34"/>
    <w:multiLevelType w:val="multilevel"/>
    <w:tmpl w:val="1436B0F0"/>
    <w:numStyleLink w:val="NumberList"/>
  </w:abstractNum>
  <w:abstractNum w:abstractNumId="1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5FD12D2E"/>
    <w:multiLevelType w:val="hybridMultilevel"/>
    <w:tmpl w:val="2924BFD8"/>
    <w:lvl w:ilvl="0" w:tplc="970C136A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F7907"/>
    <w:multiLevelType w:val="multilevel"/>
    <w:tmpl w:val="968E2F3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8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13"/>
  </w:num>
  <w:num w:numId="27">
    <w:abstractNumId w:val="17"/>
  </w:num>
  <w:num w:numId="2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hneda Charnysh">
    <w15:presenceInfo w15:providerId="AD" w15:userId="S-1-5-21-3744340568-1962551486-1901102326-1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566E"/>
    <w:rsid w:val="00036D9D"/>
    <w:rsid w:val="000370D4"/>
    <w:rsid w:val="00047819"/>
    <w:rsid w:val="00074855"/>
    <w:rsid w:val="000B736A"/>
    <w:rsid w:val="00104CAC"/>
    <w:rsid w:val="00125E85"/>
    <w:rsid w:val="00173F65"/>
    <w:rsid w:val="00192D26"/>
    <w:rsid w:val="002B3847"/>
    <w:rsid w:val="002C76CC"/>
    <w:rsid w:val="002E6935"/>
    <w:rsid w:val="00357E14"/>
    <w:rsid w:val="003D4DF9"/>
    <w:rsid w:val="00407DD5"/>
    <w:rsid w:val="00426215"/>
    <w:rsid w:val="00444D3B"/>
    <w:rsid w:val="00480504"/>
    <w:rsid w:val="0048499B"/>
    <w:rsid w:val="004A4E69"/>
    <w:rsid w:val="00500742"/>
    <w:rsid w:val="00504C62"/>
    <w:rsid w:val="00505414"/>
    <w:rsid w:val="00561FB6"/>
    <w:rsid w:val="0057509B"/>
    <w:rsid w:val="00580835"/>
    <w:rsid w:val="005D1735"/>
    <w:rsid w:val="00666408"/>
    <w:rsid w:val="006C5206"/>
    <w:rsid w:val="006F645E"/>
    <w:rsid w:val="007B01A9"/>
    <w:rsid w:val="007B27B1"/>
    <w:rsid w:val="007C4361"/>
    <w:rsid w:val="00876D86"/>
    <w:rsid w:val="008D0346"/>
    <w:rsid w:val="0091766A"/>
    <w:rsid w:val="0094703C"/>
    <w:rsid w:val="00950730"/>
    <w:rsid w:val="00974743"/>
    <w:rsid w:val="009D7BE5"/>
    <w:rsid w:val="009E4BF9"/>
    <w:rsid w:val="009E7277"/>
    <w:rsid w:val="00AA68CA"/>
    <w:rsid w:val="00B00FF6"/>
    <w:rsid w:val="00B072EA"/>
    <w:rsid w:val="00B63965"/>
    <w:rsid w:val="00B83E56"/>
    <w:rsid w:val="00BA1592"/>
    <w:rsid w:val="00BE17E0"/>
    <w:rsid w:val="00C403FF"/>
    <w:rsid w:val="00C66844"/>
    <w:rsid w:val="00C901A0"/>
    <w:rsid w:val="00CA3310"/>
    <w:rsid w:val="00CE6020"/>
    <w:rsid w:val="00CF6C2F"/>
    <w:rsid w:val="00D04DA9"/>
    <w:rsid w:val="00D20F53"/>
    <w:rsid w:val="00D61C9C"/>
    <w:rsid w:val="00DA2109"/>
    <w:rsid w:val="00DD31D9"/>
    <w:rsid w:val="00E016A3"/>
    <w:rsid w:val="00E12ACE"/>
    <w:rsid w:val="00E15F7E"/>
    <w:rsid w:val="00E43D86"/>
    <w:rsid w:val="00EB54C0"/>
    <w:rsid w:val="00EF69AB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8">
    <w:name w:val="Normal (Web)"/>
    <w:basedOn w:val="a1"/>
    <w:uiPriority w:val="99"/>
    <w:semiHidden/>
    <w:unhideWhenUsed/>
    <w:rsid w:val="0050541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9">
    <w:name w:val="Strong"/>
    <w:basedOn w:val="a3"/>
    <w:uiPriority w:val="22"/>
    <w:qFormat/>
    <w:rsid w:val="0050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357846-1690-4A3D-A176-D2C25EDF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5700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Rahneda Charnysh</cp:lastModifiedBy>
  <cp:revision>24</cp:revision>
  <cp:lastPrinted>2021-02-26T07:14:00Z</cp:lastPrinted>
  <dcterms:created xsi:type="dcterms:W3CDTF">2021-01-22T08:29:00Z</dcterms:created>
  <dcterms:modified xsi:type="dcterms:W3CDTF">2024-04-20T13:07:00Z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